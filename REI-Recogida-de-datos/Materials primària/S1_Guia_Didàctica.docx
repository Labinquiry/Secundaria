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85"/>
        <w:gridCol w:w="353"/>
        <w:gridCol w:w="10316"/>
      </w:tblGrid>
      <w:tr w:rsidR="009C1A99" w:rsidRPr="00527FF1" w14:paraId="2E4D7FA4" w14:textId="77777777" w:rsidTr="006962CA">
        <w:trPr>
          <w:trHeight w:val="916"/>
        </w:trPr>
        <w:tc>
          <w:tcPr>
            <w:tcW w:w="85" w:type="dxa"/>
            <w:shd w:val="clear" w:color="auto" w:fill="4D4D4D" w:themeFill="accent6"/>
          </w:tcPr>
          <w:p w14:paraId="3FDD4B55" w14:textId="77777777" w:rsidR="009C1A99" w:rsidRPr="00527FF1" w:rsidRDefault="009C1A99">
            <w:pPr>
              <w:rPr>
                <w:lang w:val="ca-ES"/>
              </w:rPr>
            </w:pPr>
          </w:p>
        </w:tc>
        <w:tc>
          <w:tcPr>
            <w:tcW w:w="353" w:type="dxa"/>
          </w:tcPr>
          <w:p w14:paraId="279FC6BC" w14:textId="77777777" w:rsidR="009C1A99" w:rsidRPr="00527FF1" w:rsidRDefault="009C1A99">
            <w:pPr>
              <w:rPr>
                <w:lang w:val="ca-ES"/>
              </w:rPr>
            </w:pPr>
          </w:p>
        </w:tc>
        <w:tc>
          <w:tcPr>
            <w:tcW w:w="10316" w:type="dxa"/>
          </w:tcPr>
          <w:p w14:paraId="3797DF62" w14:textId="77777777" w:rsidR="009C1A99" w:rsidRPr="007D5BD7" w:rsidRDefault="00A87D11">
            <w:pPr>
              <w:pStyle w:val="Heading1"/>
              <w:rPr>
                <w:lang w:val="ca-ES"/>
              </w:rPr>
            </w:pPr>
            <w:r w:rsidRPr="007D5BD7">
              <w:rPr>
                <w:lang w:val="ca-ES"/>
              </w:rPr>
              <w:t>Obje</w:t>
            </w:r>
            <w:r w:rsidR="00527FF1" w:rsidRPr="007D5BD7">
              <w:rPr>
                <w:lang w:val="ca-ES"/>
              </w:rPr>
              <w:t>ctius generals</w:t>
            </w:r>
          </w:p>
          <w:sdt>
            <w:sdtPr>
              <w:rPr>
                <w:lang w:val="ca-ES"/>
              </w:rPr>
              <w:id w:val="9459735"/>
              <w:placeholder>
                <w:docPart w:val="D4C69DDD55D5F24D850F5FA0C17D7B17"/>
              </w:placeholder>
            </w:sdtPr>
            <w:sdtEndPr/>
            <w:sdtContent>
              <w:p w14:paraId="1D12CAEE" w14:textId="512232FC" w:rsidR="00A0195B" w:rsidRDefault="0055147F" w:rsidP="00D363D0">
                <w:pPr>
                  <w:pStyle w:val="BodyText"/>
                  <w:spacing w:after="120" w:line="264" w:lineRule="auto"/>
                  <w:jc w:val="both"/>
                  <w:rPr>
                    <w:lang w:val="ca-ES"/>
                  </w:rPr>
                </w:pPr>
                <w:r>
                  <w:rPr>
                    <w:lang w:val="ca-ES"/>
                  </w:rPr>
                  <w:t>Familiaritzar-se amb les lleis de l’atzar a través de l’</w:t>
                </w:r>
                <w:r w:rsidR="00D71E8A">
                  <w:rPr>
                    <w:lang w:val="ca-ES"/>
                  </w:rPr>
                  <w:t>experimentació</w:t>
                </w:r>
                <w:r w:rsidR="00906874">
                  <w:rPr>
                    <w:lang w:val="ca-ES"/>
                  </w:rPr>
                  <w:t xml:space="preserve"> d’un fenomen aleatori</w:t>
                </w:r>
                <w:r w:rsidR="00D71E8A">
                  <w:rPr>
                    <w:lang w:val="ca-ES"/>
                  </w:rPr>
                  <w:t xml:space="preserve"> i </w:t>
                </w:r>
                <w:r>
                  <w:rPr>
                    <w:lang w:val="ca-ES"/>
                  </w:rPr>
                  <w:t xml:space="preserve">començar-les a matematitzar emprant diverses eines </w:t>
                </w:r>
                <w:r w:rsidR="00757D52">
                  <w:rPr>
                    <w:lang w:val="ca-ES"/>
                  </w:rPr>
                  <w:t xml:space="preserve">i estratègies </w:t>
                </w:r>
                <w:r>
                  <w:rPr>
                    <w:lang w:val="ca-ES"/>
                  </w:rPr>
                  <w:t xml:space="preserve">per </w:t>
                </w:r>
                <w:r w:rsidR="00757D52">
                  <w:rPr>
                    <w:lang w:val="ca-ES"/>
                  </w:rPr>
                  <w:t>a la recoll</w:t>
                </w:r>
                <w:r w:rsidR="00DB13B0">
                  <w:rPr>
                    <w:lang w:val="ca-ES"/>
                  </w:rPr>
                  <w:t>ida de dades</w:t>
                </w:r>
                <w:r w:rsidR="00936F0E">
                  <w:rPr>
                    <w:lang w:val="ca-ES"/>
                  </w:rPr>
                  <w:t xml:space="preserve"> i </w:t>
                </w:r>
                <w:r w:rsidR="001D5489">
                  <w:rPr>
                    <w:lang w:val="ca-ES"/>
                  </w:rPr>
                  <w:t>la seva anàlisi</w:t>
                </w:r>
                <w:r w:rsidR="00DB13B0">
                  <w:rPr>
                    <w:lang w:val="ca-ES"/>
                  </w:rPr>
                  <w:t>.</w:t>
                </w:r>
              </w:p>
              <w:p w14:paraId="23570174" w14:textId="77777777" w:rsidR="00936F0E" w:rsidRDefault="00936F0E" w:rsidP="00936F0E">
                <w:pPr>
                  <w:pStyle w:val="BodyText"/>
                  <w:spacing w:after="120" w:line="264" w:lineRule="auto"/>
                  <w:jc w:val="both"/>
                  <w:rPr>
                    <w:lang w:val="ca-ES"/>
                  </w:rPr>
                </w:pPr>
                <w:r>
                  <w:rPr>
                    <w:lang w:val="ca-ES"/>
                  </w:rPr>
                  <w:t>Distingir entre els diferents tipus d’esdeveniments que es poden produir en aquest experiment aleatori i començar a matematitzar el sistema per preveure què pot succeir.</w:t>
                </w:r>
              </w:p>
              <w:p w14:paraId="1FDF1E52" w14:textId="1090A54B" w:rsidR="00BB7800" w:rsidRDefault="00BB7800" w:rsidP="00D363D0">
                <w:pPr>
                  <w:pStyle w:val="BodyText"/>
                  <w:spacing w:after="120" w:line="264" w:lineRule="auto"/>
                  <w:jc w:val="both"/>
                  <w:rPr>
                    <w:lang w:val="ca-ES"/>
                  </w:rPr>
                </w:pPr>
                <w:r>
                  <w:rPr>
                    <w:lang w:val="ca-ES"/>
                  </w:rPr>
                  <w:t>Descriure i analitzar els resultats de l’experimentació (tirades i sèries de tirades) amb l’ajuda d’eines estadístiques: freqüència d’aparició de les boles de cada color, taules de freqüències, moda, ...</w:t>
                </w:r>
                <w:r w:rsidR="00936F0E">
                  <w:rPr>
                    <w:lang w:val="ca-ES"/>
                  </w:rPr>
                  <w:t xml:space="preserve"> per tal de descobrir la composició de l’ampolla.</w:t>
                </w:r>
              </w:p>
              <w:p w14:paraId="0A3B8143" w14:textId="20312EB3" w:rsidR="00D71E8A" w:rsidRDefault="00936F0E" w:rsidP="00D363D0">
                <w:pPr>
                  <w:pStyle w:val="BodyText"/>
                  <w:spacing w:after="120" w:line="264" w:lineRule="auto"/>
                  <w:jc w:val="both"/>
                  <w:rPr>
                    <w:lang w:val="ca-ES"/>
                  </w:rPr>
                </w:pPr>
                <w:r>
                  <w:rPr>
                    <w:lang w:val="ca-ES"/>
                  </w:rPr>
                  <w:t>Realitzar un t</w:t>
                </w:r>
                <w:r w:rsidR="00906874">
                  <w:rPr>
                    <w:lang w:val="ca-ES"/>
                  </w:rPr>
                  <w:t>reball grupal col·laboratiu</w:t>
                </w:r>
                <w:r w:rsidR="00D71E8A">
                  <w:rPr>
                    <w:lang w:val="ca-ES"/>
                  </w:rPr>
                  <w:t xml:space="preserve"> </w:t>
                </w:r>
                <w:r w:rsidR="00757D52">
                  <w:rPr>
                    <w:lang w:val="ca-ES"/>
                  </w:rPr>
                  <w:t>en</w:t>
                </w:r>
                <w:r w:rsidR="00D71E8A">
                  <w:rPr>
                    <w:lang w:val="ca-ES"/>
                  </w:rPr>
                  <w:t xml:space="preserve"> l’elaboració de respostes</w:t>
                </w:r>
                <w:r w:rsidR="00A051EC">
                  <w:rPr>
                    <w:lang w:val="ca-ES"/>
                  </w:rPr>
                  <w:t xml:space="preserve"> i formulació d’hipòtesis sobre el contingut de l’ampolla</w:t>
                </w:r>
                <w:r>
                  <w:rPr>
                    <w:lang w:val="ca-ES"/>
                  </w:rPr>
                  <w:t>, primer</w:t>
                </w:r>
                <w:r w:rsidR="00D71E8A">
                  <w:rPr>
                    <w:lang w:val="ca-ES"/>
                  </w:rPr>
                  <w:t xml:space="preserve"> en petit grup i després en gran grup, assumint diferents rols i responsabilitats. </w:t>
                </w:r>
              </w:p>
              <w:p w14:paraId="5A6837DA" w14:textId="7E7FDEDF" w:rsidR="00757D52" w:rsidRDefault="00757D52" w:rsidP="00D363D0">
                <w:pPr>
                  <w:pStyle w:val="BodyText"/>
                  <w:spacing w:after="120" w:line="264" w:lineRule="auto"/>
                  <w:jc w:val="both"/>
                  <w:rPr>
                    <w:lang w:val="ca-ES"/>
                  </w:rPr>
                </w:pPr>
                <w:r>
                  <w:rPr>
                    <w:lang w:val="ca-ES"/>
                  </w:rPr>
                  <w:t>Desenvolupa</w:t>
                </w:r>
                <w:r w:rsidR="00936F0E">
                  <w:rPr>
                    <w:lang w:val="ca-ES"/>
                  </w:rPr>
                  <w:t>r</w:t>
                </w:r>
                <w:r>
                  <w:rPr>
                    <w:lang w:val="ca-ES"/>
                  </w:rPr>
                  <w:t xml:space="preserve"> competències </w:t>
                </w:r>
                <w:r w:rsidR="003B5C32">
                  <w:rPr>
                    <w:lang w:val="ca-ES"/>
                  </w:rPr>
                  <w:t>verbals</w:t>
                </w:r>
                <w:r w:rsidR="004B7181">
                  <w:rPr>
                    <w:lang w:val="ca-ES"/>
                  </w:rPr>
                  <w:t>,</w:t>
                </w:r>
                <w:r w:rsidR="003B5C32">
                  <w:rPr>
                    <w:lang w:val="ca-ES"/>
                  </w:rPr>
                  <w:t xml:space="preserve"> </w:t>
                </w:r>
                <w:r>
                  <w:rPr>
                    <w:lang w:val="ca-ES"/>
                  </w:rPr>
                  <w:t>co</w:t>
                </w:r>
                <w:r w:rsidR="003B5C32">
                  <w:rPr>
                    <w:lang w:val="ca-ES"/>
                  </w:rPr>
                  <w:t xml:space="preserve">municatives i analítiques per </w:t>
                </w:r>
                <w:r w:rsidR="00936F0E">
                  <w:rPr>
                    <w:lang w:val="ca-ES"/>
                  </w:rPr>
                  <w:t xml:space="preserve">formular, </w:t>
                </w:r>
                <w:r w:rsidR="00393E82">
                  <w:rPr>
                    <w:lang w:val="ca-ES"/>
                  </w:rPr>
                  <w:t xml:space="preserve">discutir, </w:t>
                </w:r>
                <w:r>
                  <w:rPr>
                    <w:lang w:val="ca-ES"/>
                  </w:rPr>
                  <w:t>redactar i exposar les diferents respostes.</w:t>
                </w:r>
              </w:p>
              <w:p w14:paraId="56FA611D" w14:textId="0B3EF964" w:rsidR="00C26E0D" w:rsidRDefault="00D71E8A" w:rsidP="00D363D0">
                <w:pPr>
                  <w:pStyle w:val="BodyText"/>
                  <w:spacing w:after="120" w:line="264" w:lineRule="auto"/>
                  <w:jc w:val="both"/>
                  <w:rPr>
                    <w:lang w:val="ca-ES"/>
                  </w:rPr>
                </w:pPr>
                <w:r>
                  <w:rPr>
                    <w:lang w:val="ca-ES"/>
                  </w:rPr>
                  <w:t xml:space="preserve">Debatre, comparar i reformular les </w:t>
                </w:r>
                <w:r w:rsidR="00757D52">
                  <w:rPr>
                    <w:lang w:val="ca-ES"/>
                  </w:rPr>
                  <w:t xml:space="preserve">hipòtesis </w:t>
                </w:r>
                <w:r w:rsidR="00936F0E">
                  <w:rPr>
                    <w:lang w:val="ca-ES"/>
                  </w:rPr>
                  <w:t>(</w:t>
                </w:r>
                <w:r>
                  <w:rPr>
                    <w:lang w:val="ca-ES"/>
                  </w:rPr>
                  <w:t>respostes</w:t>
                </w:r>
                <w:r w:rsidR="00936F0E">
                  <w:rPr>
                    <w:lang w:val="ca-ES"/>
                  </w:rPr>
                  <w:t>)</w:t>
                </w:r>
                <w:r>
                  <w:rPr>
                    <w:lang w:val="ca-ES"/>
                  </w:rPr>
                  <w:t xml:space="preserve"> a partir del treba</w:t>
                </w:r>
                <w:r w:rsidR="00BE0CA1">
                  <w:rPr>
                    <w:lang w:val="ca-ES"/>
                  </w:rPr>
                  <w:t>ll en petit grup i en</w:t>
                </w:r>
                <w:r w:rsidR="00C26E0D">
                  <w:rPr>
                    <w:lang w:val="ca-ES"/>
                  </w:rPr>
                  <w:t xml:space="preserve"> gran grup.</w:t>
                </w:r>
              </w:p>
              <w:p w14:paraId="58617835" w14:textId="05B526ED" w:rsidR="009C1A99" w:rsidRPr="00527FF1" w:rsidRDefault="00C26E0D" w:rsidP="00936F0E">
                <w:pPr>
                  <w:pStyle w:val="BodyText"/>
                  <w:spacing w:after="120" w:line="264" w:lineRule="auto"/>
                  <w:jc w:val="both"/>
                  <w:rPr>
                    <w:lang w:val="ca-ES"/>
                  </w:rPr>
                </w:pPr>
                <w:r>
                  <w:rPr>
                    <w:lang w:val="ca-ES"/>
                  </w:rPr>
                  <w:t>Comprendre que allò important no és ’encertar’ la distribució ‘</w:t>
                </w:r>
                <w:r w:rsidR="00936F0E">
                  <w:rPr>
                    <w:lang w:val="ca-ES"/>
                  </w:rPr>
                  <w:t xml:space="preserve">exacta’ </w:t>
                </w:r>
                <w:r>
                  <w:rPr>
                    <w:lang w:val="ca-ES"/>
                  </w:rPr>
                  <w:t>de pilotes de colors q</w:t>
                </w:r>
                <w:r w:rsidR="00BE0CA1">
                  <w:rPr>
                    <w:lang w:val="ca-ES"/>
                  </w:rPr>
                  <w:t>ue s’amaguen dins l’ampolla, si</w:t>
                </w:r>
                <w:r>
                  <w:rPr>
                    <w:lang w:val="ca-ES"/>
                  </w:rPr>
                  <w:t>n</w:t>
                </w:r>
                <w:r w:rsidR="00BE0CA1">
                  <w:rPr>
                    <w:lang w:val="ca-ES"/>
                  </w:rPr>
                  <w:t xml:space="preserve">ó la </w:t>
                </w:r>
                <w:r w:rsidR="00292FCA">
                  <w:rPr>
                    <w:lang w:val="ca-ES"/>
                  </w:rPr>
                  <w:t xml:space="preserve">construcció </w:t>
                </w:r>
                <w:r w:rsidR="00BE0CA1">
                  <w:rPr>
                    <w:lang w:val="ca-ES"/>
                  </w:rPr>
                  <w:t xml:space="preserve">de mitjans </w:t>
                </w:r>
                <w:r w:rsidR="00292FCA">
                  <w:rPr>
                    <w:lang w:val="ca-ES"/>
                  </w:rPr>
                  <w:t xml:space="preserve">apropiats </w:t>
                </w:r>
                <w:r w:rsidR="00BE0CA1">
                  <w:rPr>
                    <w:lang w:val="ca-ES"/>
                  </w:rPr>
                  <w:t xml:space="preserve">per </w:t>
                </w:r>
                <w:r>
                  <w:rPr>
                    <w:lang w:val="ca-ES"/>
                  </w:rPr>
                  <w:t xml:space="preserve">estar convençuts que les hipòtesis formulades són </w:t>
                </w:r>
                <w:r w:rsidR="00DB13B0">
                  <w:rPr>
                    <w:lang w:val="ca-ES"/>
                  </w:rPr>
                  <w:t>‘</w:t>
                </w:r>
                <w:r>
                  <w:rPr>
                    <w:lang w:val="ca-ES"/>
                  </w:rPr>
                  <w:t>coherents</w:t>
                </w:r>
                <w:r w:rsidR="00DB13B0">
                  <w:rPr>
                    <w:lang w:val="ca-ES"/>
                  </w:rPr>
                  <w:t>’</w:t>
                </w:r>
                <w:r>
                  <w:rPr>
                    <w:lang w:val="ca-ES"/>
                  </w:rPr>
                  <w:t xml:space="preserve"> amb l’experimentació realitzada. </w:t>
                </w:r>
                <w:r w:rsidR="00D363D0">
                  <w:rPr>
                    <w:lang w:val="ca-ES"/>
                  </w:rPr>
                  <w:t>Per això és important que els estudia</w:t>
                </w:r>
                <w:r w:rsidR="00BE0CA1">
                  <w:rPr>
                    <w:lang w:val="ca-ES"/>
                  </w:rPr>
                  <w:t xml:space="preserve">nts no obrin les ampolles per </w:t>
                </w:r>
                <w:r w:rsidR="00D363D0">
                  <w:rPr>
                    <w:lang w:val="ca-ES"/>
                  </w:rPr>
                  <w:t>verificar les seves hipòtesis.</w:t>
                </w:r>
              </w:p>
            </w:sdtContent>
          </w:sdt>
        </w:tc>
      </w:tr>
      <w:tr w:rsidR="009C1A99" w:rsidRPr="00527FF1" w14:paraId="1CC7249F" w14:textId="77777777" w:rsidTr="006962CA">
        <w:trPr>
          <w:trHeight w:hRule="exact" w:val="44"/>
        </w:trPr>
        <w:tc>
          <w:tcPr>
            <w:tcW w:w="85" w:type="dxa"/>
          </w:tcPr>
          <w:p w14:paraId="6E26901D" w14:textId="5E6C8687" w:rsidR="009C1A99" w:rsidRPr="00527FF1" w:rsidRDefault="009C1A99">
            <w:pPr>
              <w:rPr>
                <w:lang w:val="ca-ES"/>
              </w:rPr>
            </w:pPr>
          </w:p>
        </w:tc>
        <w:tc>
          <w:tcPr>
            <w:tcW w:w="353" w:type="dxa"/>
          </w:tcPr>
          <w:p w14:paraId="5873AB0F" w14:textId="77777777" w:rsidR="009C1A99" w:rsidRPr="00527FF1" w:rsidRDefault="009C1A99">
            <w:pPr>
              <w:rPr>
                <w:lang w:val="ca-ES"/>
              </w:rPr>
            </w:pPr>
          </w:p>
        </w:tc>
        <w:tc>
          <w:tcPr>
            <w:tcW w:w="10316" w:type="dxa"/>
          </w:tcPr>
          <w:p w14:paraId="68764878" w14:textId="77777777" w:rsidR="009C1A99" w:rsidRPr="00527FF1" w:rsidRDefault="009C1A99">
            <w:pPr>
              <w:rPr>
                <w:lang w:val="ca-ES"/>
              </w:rPr>
            </w:pPr>
          </w:p>
        </w:tc>
      </w:tr>
      <w:tr w:rsidR="009C1A99" w:rsidRPr="00527FF1" w14:paraId="37C67AEE" w14:textId="77777777" w:rsidTr="006962CA">
        <w:trPr>
          <w:trHeight w:val="1023"/>
        </w:trPr>
        <w:tc>
          <w:tcPr>
            <w:tcW w:w="85" w:type="dxa"/>
            <w:shd w:val="clear" w:color="auto" w:fill="5F5F5F" w:themeFill="accent5"/>
          </w:tcPr>
          <w:p w14:paraId="1ED4B95C" w14:textId="77777777" w:rsidR="009C1A99" w:rsidRPr="00527FF1" w:rsidRDefault="009C1A99">
            <w:pPr>
              <w:rPr>
                <w:lang w:val="ca-ES"/>
              </w:rPr>
            </w:pPr>
          </w:p>
        </w:tc>
        <w:tc>
          <w:tcPr>
            <w:tcW w:w="353" w:type="dxa"/>
          </w:tcPr>
          <w:p w14:paraId="61D7D0D7" w14:textId="77777777" w:rsidR="009C1A99" w:rsidRPr="00527FF1" w:rsidRDefault="009C1A99">
            <w:pPr>
              <w:rPr>
                <w:lang w:val="ca-ES"/>
              </w:rPr>
            </w:pPr>
          </w:p>
        </w:tc>
        <w:tc>
          <w:tcPr>
            <w:tcW w:w="10316" w:type="dxa"/>
          </w:tcPr>
          <w:p w14:paraId="2F73C0D1" w14:textId="16446E64" w:rsidR="009C1A99" w:rsidRPr="00446393" w:rsidRDefault="00446393">
            <w:pPr>
              <w:pStyle w:val="Heading1"/>
              <w:rPr>
                <w:lang w:val="ca-ES"/>
              </w:rPr>
            </w:pPr>
            <w:r w:rsidRPr="00446393">
              <w:rPr>
                <w:lang w:val="ca-ES"/>
              </w:rPr>
              <w:t xml:space="preserve">Estructura de la sessió: moments principals, temporització </w:t>
            </w:r>
            <w:r w:rsidR="00527FF1" w:rsidRPr="00446393">
              <w:rPr>
                <w:lang w:val="ca-ES"/>
              </w:rPr>
              <w:t>i dinàmica d’aula</w:t>
            </w:r>
          </w:p>
          <w:p w14:paraId="06B8DD4F" w14:textId="4B93E65B" w:rsidR="009C1A99" w:rsidRPr="00527FF1" w:rsidRDefault="008A084D" w:rsidP="008A084D">
            <w:pPr>
              <w:pStyle w:val="Heading2"/>
              <w:tabs>
                <w:tab w:val="left" w:pos="7076"/>
                <w:tab w:val="left" w:pos="7643"/>
              </w:tabs>
              <w:spacing w:after="120" w:line="276" w:lineRule="auto"/>
              <w:rPr>
                <w:lang w:val="ca-ES"/>
              </w:rPr>
            </w:pPr>
            <w:sdt>
              <w:sdtPr>
                <w:rPr>
                  <w:lang w:val="ca-ES"/>
                </w:rPr>
                <w:id w:val="9459739"/>
                <w:placeholder>
                  <w:docPart w:val="D10C88B74CC8B844A446CE5F50711A71"/>
                </w:placeholder>
              </w:sdtPr>
              <w:sdtEndPr/>
              <w:sdtContent>
                <w:r w:rsidR="00AC1D19">
                  <w:rPr>
                    <w:lang w:val="ca-ES"/>
                  </w:rPr>
                  <w:t xml:space="preserve">[1] </w:t>
                </w:r>
                <w:r w:rsidR="00527FF1">
                  <w:rPr>
                    <w:lang w:val="ca-ES"/>
                  </w:rPr>
                  <w:t>Presentació</w:t>
                </w:r>
                <w:r w:rsidR="00936F0E">
                  <w:rPr>
                    <w:lang w:val="ca-ES"/>
                  </w:rPr>
                  <w:t xml:space="preserve"> de la</w:t>
                </w:r>
                <w:r w:rsidR="00527FF1">
                  <w:rPr>
                    <w:lang w:val="ca-ES"/>
                  </w:rPr>
                  <w:t xml:space="preserve"> qüestió inicial i primera experimentació conjunta</w:t>
                </w:r>
                <w:r w:rsidR="0033165D">
                  <w:rPr>
                    <w:lang w:val="ca-ES"/>
                  </w:rPr>
                  <w:t xml:space="preserve">               </w:t>
                </w:r>
                <w:bookmarkStart w:id="0" w:name="_GoBack"/>
                <w:bookmarkEnd w:id="0"/>
              </w:sdtContent>
            </w:sdt>
            <w:r w:rsidR="0033165D" w:rsidRPr="0033165D">
              <w:rPr>
                <w:b w:val="0"/>
                <w:lang w:val="ca-ES"/>
              </w:rPr>
              <w:t>20 minuts</w:t>
            </w:r>
          </w:p>
          <w:sdt>
            <w:sdtPr>
              <w:rPr>
                <w:lang w:val="ca-ES"/>
              </w:rPr>
              <w:id w:val="9459741"/>
              <w:placeholder>
                <w:docPart w:val="D43EA67E2CD29546A80FD0BC570E2FD5"/>
              </w:placeholder>
            </w:sdtPr>
            <w:sdtEndPr/>
            <w:sdtContent>
              <w:p w14:paraId="5A4E512E" w14:textId="0615FECE" w:rsidR="006F2565" w:rsidRDefault="004121E3" w:rsidP="00D363D0">
                <w:pPr>
                  <w:pStyle w:val="BodyText"/>
                  <w:spacing w:after="120" w:line="264" w:lineRule="auto"/>
                  <w:jc w:val="both"/>
                  <w:rPr>
                    <w:lang w:val="ca-ES"/>
                  </w:rPr>
                </w:pPr>
                <w:r>
                  <w:rPr>
                    <w:lang w:val="ca-ES"/>
                  </w:rPr>
                  <w:t xml:space="preserve">El </w:t>
                </w:r>
                <w:r w:rsidRPr="006F2565">
                  <w:rPr>
                    <w:color w:val="800000"/>
                    <w:lang w:val="ca-ES"/>
                  </w:rPr>
                  <w:t>mestre</w:t>
                </w:r>
                <w:r w:rsidR="00527FF1">
                  <w:rPr>
                    <w:lang w:val="ca-ES"/>
                  </w:rPr>
                  <w:t xml:space="preserve"> fa una introducció de l</w:t>
                </w:r>
                <w:r w:rsidR="00A06BCC">
                  <w:rPr>
                    <w:lang w:val="ca-ES"/>
                  </w:rPr>
                  <w:t xml:space="preserve">a primera situació i </w:t>
                </w:r>
                <w:r w:rsidR="00527FF1">
                  <w:rPr>
                    <w:lang w:val="ca-ES"/>
                  </w:rPr>
                  <w:t xml:space="preserve">presenta </w:t>
                </w:r>
                <w:r w:rsidR="00CB73BE">
                  <w:rPr>
                    <w:lang w:val="ca-ES"/>
                  </w:rPr>
                  <w:t>la primera</w:t>
                </w:r>
                <w:r w:rsidR="00527FF1">
                  <w:rPr>
                    <w:lang w:val="ca-ES"/>
                  </w:rPr>
                  <w:t xml:space="preserve"> ampolla [</w:t>
                </w:r>
                <w:r w:rsidR="00527FF1" w:rsidRPr="00527FF1">
                  <w:rPr>
                    <w:color w:val="000090"/>
                    <w:lang w:val="ca-ES"/>
                  </w:rPr>
                  <w:t>Ampolla 1</w:t>
                </w:r>
                <w:r w:rsidR="00CB73BE">
                  <w:rPr>
                    <w:lang w:val="ca-ES"/>
                  </w:rPr>
                  <w:t xml:space="preserve">] amb la </w:t>
                </w:r>
                <w:r w:rsidR="00527FF1">
                  <w:rPr>
                    <w:lang w:val="ca-ES"/>
                  </w:rPr>
                  <w:t xml:space="preserve">que es treballarà. </w:t>
                </w:r>
                <w:r w:rsidR="00936F0E">
                  <w:rPr>
                    <w:lang w:val="ca-ES"/>
                  </w:rPr>
                  <w:t xml:space="preserve">Reparteix </w:t>
                </w:r>
                <w:r w:rsidR="00CB73BE">
                  <w:rPr>
                    <w:lang w:val="ca-ES"/>
                  </w:rPr>
                  <w:t>una</w:t>
                </w:r>
                <w:r w:rsidR="00527FF1">
                  <w:rPr>
                    <w:lang w:val="ca-ES"/>
                  </w:rPr>
                  <w:t xml:space="preserve"> fitxa individual [</w:t>
                </w:r>
                <w:r w:rsidR="00527FF1" w:rsidRPr="00527FF1">
                  <w:rPr>
                    <w:color w:val="000090"/>
                    <w:lang w:val="ca-ES"/>
                  </w:rPr>
                  <w:t xml:space="preserve">Informe 1: </w:t>
                </w:r>
                <w:r w:rsidR="00527FF1" w:rsidRPr="00527FF1">
                  <w:rPr>
                    <w:i/>
                    <w:color w:val="000090"/>
                    <w:lang w:val="ca-ES"/>
                  </w:rPr>
                  <w:t>Abans pensava | Ara penso</w:t>
                </w:r>
                <w:r w:rsidR="00527FF1">
                  <w:rPr>
                    <w:lang w:val="ca-ES"/>
                  </w:rPr>
                  <w:t xml:space="preserve">] i comencen a </w:t>
                </w:r>
                <w:r w:rsidR="00A06BCC">
                  <w:rPr>
                    <w:lang w:val="ca-ES"/>
                  </w:rPr>
                  <w:t>fer</w:t>
                </w:r>
                <w:r w:rsidR="00527FF1">
                  <w:rPr>
                    <w:lang w:val="ca-ES"/>
                  </w:rPr>
                  <w:t xml:space="preserve"> </w:t>
                </w:r>
                <w:r w:rsidR="00A06BCC">
                  <w:rPr>
                    <w:lang w:val="ca-ES"/>
                  </w:rPr>
                  <w:t xml:space="preserve">conjuntament </w:t>
                </w:r>
                <w:r w:rsidR="00527FF1">
                  <w:rPr>
                    <w:lang w:val="ca-ES"/>
                  </w:rPr>
                  <w:t xml:space="preserve">unes primeres </w:t>
                </w:r>
                <w:r w:rsidR="00A06BCC">
                  <w:rPr>
                    <w:lang w:val="ca-ES"/>
                  </w:rPr>
                  <w:t xml:space="preserve">tirades (màxim 10) </w:t>
                </w:r>
                <w:r w:rsidR="00CB73BE">
                  <w:rPr>
                    <w:lang w:val="ca-ES"/>
                  </w:rPr>
                  <w:t>per veure els</w:t>
                </w:r>
                <w:r w:rsidR="00527FF1">
                  <w:rPr>
                    <w:lang w:val="ca-ES"/>
                  </w:rPr>
                  <w:t xml:space="preserve"> colors de les pilotes que s’amaguen dins l’ampolla. </w:t>
                </w:r>
              </w:p>
              <w:p w14:paraId="7D0EC8D5" w14:textId="41595638" w:rsidR="00527FF1" w:rsidRDefault="006F2565" w:rsidP="00D363D0">
                <w:pPr>
                  <w:pStyle w:val="BodyText"/>
                  <w:spacing w:after="120" w:line="264" w:lineRule="auto"/>
                  <w:jc w:val="both"/>
                  <w:rPr>
                    <w:lang w:val="ca-ES"/>
                  </w:rPr>
                </w:pPr>
                <w:r>
                  <w:rPr>
                    <w:lang w:val="ca-ES"/>
                  </w:rPr>
                  <w:t xml:space="preserve">Cada </w:t>
                </w:r>
                <w:r w:rsidR="00CB73BE">
                  <w:rPr>
                    <w:color w:val="800000"/>
                    <w:lang w:val="ca-ES"/>
                  </w:rPr>
                  <w:t>estudiant</w:t>
                </w:r>
                <w:r w:rsidRPr="006F2565">
                  <w:rPr>
                    <w:color w:val="800000"/>
                    <w:lang w:val="ca-ES"/>
                  </w:rPr>
                  <w:t xml:space="preserve"> individualment</w:t>
                </w:r>
                <w:r>
                  <w:rPr>
                    <w:lang w:val="ca-ES"/>
                  </w:rPr>
                  <w:t xml:space="preserve"> anota</w:t>
                </w:r>
                <w:r w:rsidR="00A06BCC">
                  <w:rPr>
                    <w:lang w:val="ca-ES"/>
                  </w:rPr>
                  <w:t>,</w:t>
                </w:r>
                <w:r>
                  <w:rPr>
                    <w:lang w:val="ca-ES"/>
                  </w:rPr>
                  <w:t xml:space="preserve"> a la part esquerra de la fitxa (</w:t>
                </w:r>
                <w:r w:rsidRPr="006F2565">
                  <w:rPr>
                    <w:color w:val="000090"/>
                    <w:lang w:val="ca-ES"/>
                  </w:rPr>
                  <w:t>Abans pensava</w:t>
                </w:r>
                <w:r>
                  <w:rPr>
                    <w:lang w:val="ca-ES"/>
                  </w:rPr>
                  <w:t>)</w:t>
                </w:r>
                <w:r w:rsidR="00A06BCC">
                  <w:rPr>
                    <w:lang w:val="ca-ES"/>
                  </w:rPr>
                  <w:t>,</w:t>
                </w:r>
                <w:r>
                  <w:rPr>
                    <w:lang w:val="ca-ES"/>
                  </w:rPr>
                  <w:t xml:space="preserve"> la seva primera hipòtesi sobre quina és la distribució que creu que s’</w:t>
                </w:r>
                <w:r w:rsidR="00A06BCC">
                  <w:rPr>
                    <w:lang w:val="ca-ES"/>
                  </w:rPr>
                  <w:t>amaga a l’interior de l’ampolla, en base a aquestes primeres dades recollides.</w:t>
                </w:r>
              </w:p>
              <w:p w14:paraId="0976DA47" w14:textId="248C4FC0" w:rsidR="0033165D" w:rsidRPr="0033165D" w:rsidRDefault="00AC1D19" w:rsidP="00AC1D19">
                <w:pPr>
                  <w:pStyle w:val="BodyText"/>
                  <w:tabs>
                    <w:tab w:val="left" w:pos="7643"/>
                  </w:tabs>
                  <w:spacing w:after="120" w:line="276" w:lineRule="auto"/>
                  <w:rPr>
                    <w:b/>
                    <w:lang w:val="ca-ES"/>
                  </w:rPr>
                </w:pPr>
                <w:r>
                  <w:rPr>
                    <w:b/>
                    <w:lang w:val="ca-ES"/>
                  </w:rPr>
                  <w:t xml:space="preserve">[2] </w:t>
                </w:r>
                <w:r w:rsidR="0033165D" w:rsidRPr="0033165D">
                  <w:rPr>
                    <w:b/>
                    <w:lang w:val="ca-ES"/>
                  </w:rPr>
                  <w:t xml:space="preserve">Experimentació petit grup i elaboració de </w:t>
                </w:r>
                <w:r w:rsidR="0033165D">
                  <w:rPr>
                    <w:b/>
                    <w:lang w:val="ca-ES"/>
                  </w:rPr>
                  <w:t xml:space="preserve">la primera resposta                    </w:t>
                </w:r>
                <w:r>
                  <w:rPr>
                    <w:b/>
                    <w:lang w:val="ca-ES"/>
                  </w:rPr>
                  <w:t xml:space="preserve">    </w:t>
                </w:r>
                <w:r w:rsidR="0033165D" w:rsidRPr="0033165D">
                  <w:rPr>
                    <w:lang w:val="ca-ES"/>
                  </w:rPr>
                  <w:t>20 minuts</w:t>
                </w:r>
                <w:r w:rsidR="00A277E1">
                  <w:rPr>
                    <w:b/>
                    <w:lang w:val="ca-ES"/>
                  </w:rPr>
                  <w:t xml:space="preserve">  </w:t>
                </w:r>
                <w:r w:rsidR="00A277E1" w:rsidRPr="00A277E1">
                  <w:rPr>
                    <w:lang w:val="ca-ES"/>
                  </w:rPr>
                  <w:t>+ 10 minuts</w:t>
                </w:r>
                <w:r w:rsidR="0033165D">
                  <w:rPr>
                    <w:b/>
                    <w:lang w:val="ca-ES"/>
                  </w:rPr>
                  <w:t xml:space="preserve">    </w:t>
                </w:r>
              </w:p>
              <w:p w14:paraId="516B160A" w14:textId="5EDB2C4A" w:rsidR="00C679D7" w:rsidRDefault="0033165D" w:rsidP="00D363D0">
                <w:pPr>
                  <w:pStyle w:val="BodyText"/>
                  <w:spacing w:after="120" w:line="264" w:lineRule="auto"/>
                  <w:jc w:val="both"/>
                  <w:rPr>
                    <w:lang w:val="ca-ES"/>
                  </w:rPr>
                </w:pPr>
                <w:r>
                  <w:rPr>
                    <w:lang w:val="ca-ES"/>
                  </w:rPr>
                  <w:t xml:space="preserve">Es dona a cada </w:t>
                </w:r>
                <w:r w:rsidR="00C679D7" w:rsidRPr="006F2565">
                  <w:rPr>
                    <w:color w:val="800000"/>
                    <w:lang w:val="ca-ES"/>
                  </w:rPr>
                  <w:t>grup de treball</w:t>
                </w:r>
                <w:r w:rsidR="00C679D7">
                  <w:rPr>
                    <w:lang w:val="ca-ES"/>
                  </w:rPr>
                  <w:t xml:space="preserve"> </w:t>
                </w:r>
                <w:r w:rsidR="00527FF1" w:rsidRPr="00527FF1">
                  <w:rPr>
                    <w:lang w:val="ca-ES"/>
                  </w:rPr>
                  <w:t>una ampolla</w:t>
                </w:r>
                <w:r w:rsidR="00C679D7">
                  <w:rPr>
                    <w:lang w:val="ca-ES"/>
                  </w:rPr>
                  <w:t xml:space="preserve"> </w:t>
                </w:r>
                <w:r w:rsidR="00BA6466">
                  <w:rPr>
                    <w:lang w:val="ca-ES"/>
                  </w:rPr>
                  <w:t>[</w:t>
                </w:r>
                <w:r w:rsidR="00BA6466" w:rsidRPr="00BA6466">
                  <w:rPr>
                    <w:color w:val="000090"/>
                    <w:lang w:val="ca-ES"/>
                  </w:rPr>
                  <w:t>Ampolla 1</w:t>
                </w:r>
                <w:r w:rsidR="00BA6466">
                  <w:rPr>
                    <w:lang w:val="ca-ES"/>
                  </w:rPr>
                  <w:t xml:space="preserve">] </w:t>
                </w:r>
                <w:r w:rsidR="00C679D7">
                  <w:rPr>
                    <w:lang w:val="ca-ES"/>
                  </w:rPr>
                  <w:t>amb la matei</w:t>
                </w:r>
                <w:r w:rsidR="00A277E1">
                  <w:rPr>
                    <w:lang w:val="ca-ES"/>
                  </w:rPr>
                  <w:t>xa composició</w:t>
                </w:r>
                <w:r w:rsidR="00936F0E">
                  <w:rPr>
                    <w:lang w:val="ca-ES"/>
                  </w:rPr>
                  <w:t xml:space="preserve"> que l’anterior</w:t>
                </w:r>
                <w:r w:rsidR="00A277E1">
                  <w:rPr>
                    <w:lang w:val="ca-ES"/>
                  </w:rPr>
                  <w:t xml:space="preserve">, </w:t>
                </w:r>
                <w:r w:rsidR="007B3A2B">
                  <w:rPr>
                    <w:lang w:val="ca-ES"/>
                  </w:rPr>
                  <w:t xml:space="preserve">a </w:t>
                </w:r>
                <w:r w:rsidR="00A277E1">
                  <w:rPr>
                    <w:lang w:val="ca-ES"/>
                  </w:rPr>
                  <w:t xml:space="preserve">tots </w:t>
                </w:r>
                <w:r w:rsidR="007B3A2B">
                  <w:rPr>
                    <w:lang w:val="ca-ES"/>
                  </w:rPr>
                  <w:t xml:space="preserve">els grups </w:t>
                </w:r>
                <w:r w:rsidR="00A277E1">
                  <w:rPr>
                    <w:lang w:val="ca-ES"/>
                  </w:rPr>
                  <w:t>la mateixa</w:t>
                </w:r>
                <w:r w:rsidR="00A5191A">
                  <w:rPr>
                    <w:lang w:val="ca-ES"/>
                  </w:rPr>
                  <w:t>. S’</w:t>
                </w:r>
                <w:r w:rsidR="0039215A">
                  <w:rPr>
                    <w:lang w:val="ca-ES"/>
                  </w:rPr>
                  <w:t>entrega</w:t>
                </w:r>
                <w:r w:rsidR="00A277E1">
                  <w:rPr>
                    <w:lang w:val="ca-ES"/>
                  </w:rPr>
                  <w:t xml:space="preserve"> un foli en blanc que serveix per elaborar l’</w:t>
                </w:r>
                <w:r w:rsidR="00A277E1" w:rsidRPr="00BA6466">
                  <w:rPr>
                    <w:color w:val="000090"/>
                    <w:lang w:val="ca-ES"/>
                  </w:rPr>
                  <w:t>Informe 2</w:t>
                </w:r>
                <w:r w:rsidR="00A277E1">
                  <w:rPr>
                    <w:lang w:val="ca-ES"/>
                  </w:rPr>
                  <w:t xml:space="preserve"> grupal.</w:t>
                </w:r>
              </w:p>
              <w:p w14:paraId="3B3B88DE" w14:textId="4AC59D85" w:rsidR="00527FF1" w:rsidRDefault="00C679D7" w:rsidP="00D363D0">
                <w:pPr>
                  <w:pStyle w:val="BodyText"/>
                  <w:spacing w:after="120" w:line="264" w:lineRule="auto"/>
                  <w:jc w:val="both"/>
                  <w:rPr>
                    <w:lang w:val="ca-ES"/>
                  </w:rPr>
                </w:pPr>
                <w:r>
                  <w:rPr>
                    <w:lang w:val="ca-ES"/>
                  </w:rPr>
                  <w:t>Hi ha un total de 6 grups heterogeni</w:t>
                </w:r>
                <w:r w:rsidR="00936F0E">
                  <w:rPr>
                    <w:lang w:val="ca-ES"/>
                  </w:rPr>
                  <w:t>s</w:t>
                </w:r>
                <w:r>
                  <w:rPr>
                    <w:lang w:val="ca-ES"/>
                  </w:rPr>
                  <w:t xml:space="preserve"> de treball: 5 grups de</w:t>
                </w:r>
                <w:r w:rsidR="007B3A2B">
                  <w:rPr>
                    <w:lang w:val="ca-ES"/>
                  </w:rPr>
                  <w:t xml:space="preserve"> 4 i 1 grup de 5. En</w:t>
                </w:r>
                <w:r>
                  <w:rPr>
                    <w:lang w:val="ca-ES"/>
                  </w:rPr>
                  <w:t xml:space="preserve"> cada grup, els </w:t>
                </w:r>
                <w:r w:rsidR="00AE2CB0">
                  <w:rPr>
                    <w:lang w:val="ca-ES"/>
                  </w:rPr>
                  <w:t>estudiants</w:t>
                </w:r>
                <w:r w:rsidR="00A5191A">
                  <w:rPr>
                    <w:lang w:val="ca-ES"/>
                  </w:rPr>
                  <w:t xml:space="preserve"> han d’assignar-se un dels </w:t>
                </w:r>
                <w:r>
                  <w:rPr>
                    <w:lang w:val="ca-ES"/>
                  </w:rPr>
                  <w:t>rols</w:t>
                </w:r>
                <w:r w:rsidR="00A5191A">
                  <w:rPr>
                    <w:lang w:val="ca-ES"/>
                  </w:rPr>
                  <w:t xml:space="preserve"> possibles</w:t>
                </w:r>
                <w:r>
                  <w:rPr>
                    <w:lang w:val="ca-ES"/>
                  </w:rPr>
                  <w:t xml:space="preserve">: (a) </w:t>
                </w:r>
                <w:r w:rsidR="002E3EDE">
                  <w:rPr>
                    <w:lang w:val="ca-ES"/>
                  </w:rPr>
                  <w:t xml:space="preserve">el </w:t>
                </w:r>
                <w:r w:rsidR="002E3EDE" w:rsidRPr="002E3EDE">
                  <w:rPr>
                    <w:color w:val="800000"/>
                    <w:lang w:val="ca-ES"/>
                  </w:rPr>
                  <w:t>responsable-ampolla</w:t>
                </w:r>
                <w:r w:rsidR="002E3EDE">
                  <w:rPr>
                    <w:lang w:val="ca-ES"/>
                  </w:rPr>
                  <w:t xml:space="preserve"> </w:t>
                </w:r>
                <w:r>
                  <w:rPr>
                    <w:lang w:val="ca-ES"/>
                  </w:rPr>
                  <w:t xml:space="preserve">qui </w:t>
                </w:r>
                <w:r w:rsidR="007B3A2B">
                  <w:rPr>
                    <w:lang w:val="ca-ES"/>
                  </w:rPr>
                  <w:t>fa les tirades</w:t>
                </w:r>
                <w:r>
                  <w:rPr>
                    <w:lang w:val="ca-ES"/>
                  </w:rPr>
                  <w:t xml:space="preserve"> </w:t>
                </w:r>
                <w:r w:rsidR="007B3A2B">
                  <w:rPr>
                    <w:lang w:val="ca-ES"/>
                  </w:rPr>
                  <w:t xml:space="preserve">successives </w:t>
                </w:r>
                <w:r>
                  <w:rPr>
                    <w:lang w:val="ca-ES"/>
                  </w:rPr>
                  <w:t>i mostra el color de pilota que sur</w:t>
                </w:r>
                <w:r w:rsidR="002E3EDE">
                  <w:rPr>
                    <w:lang w:val="ca-ES"/>
                  </w:rPr>
                  <w:t xml:space="preserve">t, (b) </w:t>
                </w:r>
                <w:r w:rsidR="007B3A2B">
                  <w:rPr>
                    <w:lang w:val="ca-ES"/>
                  </w:rPr>
                  <w:t>l’</w:t>
                </w:r>
                <w:r w:rsidR="007B3A2B" w:rsidRPr="007B3A2B">
                  <w:rPr>
                    <w:color w:val="800000"/>
                    <w:lang w:val="ca-ES"/>
                  </w:rPr>
                  <w:t>en</w:t>
                </w:r>
                <w:r w:rsidR="002E3EDE" w:rsidRPr="002E3EDE">
                  <w:rPr>
                    <w:color w:val="800000"/>
                    <w:lang w:val="ca-ES"/>
                  </w:rPr>
                  <w:t>registrador</w:t>
                </w:r>
                <w:r w:rsidR="002E3EDE">
                  <w:rPr>
                    <w:lang w:val="ca-ES"/>
                  </w:rPr>
                  <w:t xml:space="preserve"> </w:t>
                </w:r>
                <w:r>
                  <w:rPr>
                    <w:lang w:val="ca-ES"/>
                  </w:rPr>
                  <w:t xml:space="preserve">qui </w:t>
                </w:r>
                <w:r w:rsidR="002E3EDE">
                  <w:rPr>
                    <w:lang w:val="ca-ES"/>
                  </w:rPr>
                  <w:t>fa el registre de totes</w:t>
                </w:r>
                <w:r>
                  <w:rPr>
                    <w:lang w:val="ca-ES"/>
                  </w:rPr>
                  <w:t xml:space="preserve"> les </w:t>
                </w:r>
                <w:r w:rsidR="007B3A2B">
                  <w:rPr>
                    <w:lang w:val="ca-ES"/>
                  </w:rPr>
                  <w:t>tirades</w:t>
                </w:r>
                <w:r>
                  <w:rPr>
                    <w:lang w:val="ca-ES"/>
                  </w:rPr>
                  <w:t xml:space="preserve">, (c) </w:t>
                </w:r>
                <w:r w:rsidR="002E3EDE">
                  <w:rPr>
                    <w:lang w:val="ca-ES"/>
                  </w:rPr>
                  <w:t>l’</w:t>
                </w:r>
                <w:r w:rsidR="002E3EDE" w:rsidRPr="002E3EDE">
                  <w:rPr>
                    <w:color w:val="800000"/>
                    <w:lang w:val="ca-ES"/>
                  </w:rPr>
                  <w:t xml:space="preserve">informador </w:t>
                </w:r>
                <w:r w:rsidR="00A5191A">
                  <w:rPr>
                    <w:lang w:val="ca-ES"/>
                  </w:rPr>
                  <w:t>qui sintetitza</w:t>
                </w:r>
                <w:r>
                  <w:rPr>
                    <w:lang w:val="ca-ES"/>
                  </w:rPr>
                  <w:t xml:space="preserve"> en un informe grupal les seves respostes i conclusions després de l’experimentació </w:t>
                </w:r>
                <w:r w:rsidR="001536C9">
                  <w:rPr>
                    <w:lang w:val="ca-ES"/>
                  </w:rPr>
                  <w:t>[</w:t>
                </w:r>
                <w:r w:rsidR="001536C9" w:rsidRPr="001536C9">
                  <w:rPr>
                    <w:color w:val="000090"/>
                    <w:lang w:val="ca-ES"/>
                  </w:rPr>
                  <w:t>Informe 2: Resum de les primeres respostes</w:t>
                </w:r>
                <w:r w:rsidR="001536C9">
                  <w:rPr>
                    <w:lang w:val="ca-ES"/>
                  </w:rPr>
                  <w:t xml:space="preserve">] </w:t>
                </w:r>
                <w:r>
                  <w:rPr>
                    <w:lang w:val="ca-ES"/>
                  </w:rPr>
                  <w:t xml:space="preserve">i (d) el </w:t>
                </w:r>
                <w:r w:rsidRPr="002E3EDE">
                  <w:rPr>
                    <w:color w:val="800000"/>
                    <w:lang w:val="ca-ES"/>
                  </w:rPr>
                  <w:t>portaveu</w:t>
                </w:r>
                <w:r>
                  <w:rPr>
                    <w:lang w:val="ca-ES"/>
                  </w:rPr>
                  <w:t xml:space="preserve">, qui exposa els resultats en gran grup. </w:t>
                </w:r>
              </w:p>
              <w:p w14:paraId="05C085AA" w14:textId="064E4C35" w:rsidR="00BA6466" w:rsidRDefault="00CB018B" w:rsidP="00D363D0">
                <w:pPr>
                  <w:pStyle w:val="BodyText"/>
                  <w:spacing w:after="120" w:line="264" w:lineRule="auto"/>
                  <w:jc w:val="both"/>
                  <w:rPr>
                    <w:lang w:val="ca-ES"/>
                  </w:rPr>
                </w:pPr>
                <w:r>
                  <w:rPr>
                    <w:lang w:val="ca-ES"/>
                  </w:rPr>
                  <w:t>Els darrers</w:t>
                </w:r>
                <w:r w:rsidR="00A5191A">
                  <w:rPr>
                    <w:lang w:val="ca-ES"/>
                  </w:rPr>
                  <w:t xml:space="preserve"> 10 minuts </w:t>
                </w:r>
                <w:r>
                  <w:rPr>
                    <w:lang w:val="ca-ES"/>
                  </w:rPr>
                  <w:t xml:space="preserve">es destinen a </w:t>
                </w:r>
                <w:r w:rsidR="00BA6466">
                  <w:rPr>
                    <w:lang w:val="ca-ES"/>
                  </w:rPr>
                  <w:t xml:space="preserve">preparar en </w:t>
                </w:r>
                <w:r w:rsidR="00BA6466" w:rsidRPr="006F2565">
                  <w:rPr>
                    <w:color w:val="800000"/>
                    <w:lang w:val="ca-ES"/>
                  </w:rPr>
                  <w:t xml:space="preserve">grup </w:t>
                </w:r>
                <w:r w:rsidR="00BA6466">
                  <w:rPr>
                    <w:lang w:val="ca-ES"/>
                  </w:rPr>
                  <w:t xml:space="preserve">el resum amb les respostes i conclusions que </w:t>
                </w:r>
                <w:r w:rsidR="00936F0E">
                  <w:rPr>
                    <w:lang w:val="ca-ES"/>
                  </w:rPr>
                  <w:t>s’</w:t>
                </w:r>
                <w:r w:rsidR="00BA6466">
                  <w:rPr>
                    <w:lang w:val="ca-ES"/>
                  </w:rPr>
                  <w:t>hagin extret</w:t>
                </w:r>
                <w:r w:rsidR="00B514B5">
                  <w:rPr>
                    <w:lang w:val="ca-ES"/>
                  </w:rPr>
                  <w:t>, i ajudar a l’</w:t>
                </w:r>
                <w:r w:rsidR="00B514B5" w:rsidRPr="006F2565">
                  <w:rPr>
                    <w:color w:val="800000"/>
                    <w:lang w:val="ca-ES"/>
                  </w:rPr>
                  <w:t>informador</w:t>
                </w:r>
                <w:r w:rsidR="00B514B5">
                  <w:rPr>
                    <w:lang w:val="ca-ES"/>
                  </w:rPr>
                  <w:t xml:space="preserve"> i </w:t>
                </w:r>
                <w:r w:rsidR="00B514B5" w:rsidRPr="006F2565">
                  <w:rPr>
                    <w:color w:val="800000"/>
                    <w:lang w:val="ca-ES"/>
                  </w:rPr>
                  <w:t>portaveu</w:t>
                </w:r>
                <w:r w:rsidR="00B514B5">
                  <w:rPr>
                    <w:lang w:val="ca-ES"/>
                  </w:rPr>
                  <w:t xml:space="preserve"> en les seves tasques.</w:t>
                </w:r>
              </w:p>
              <w:p w14:paraId="60DB07FA" w14:textId="77777777" w:rsidR="006962CA" w:rsidRDefault="006962CA" w:rsidP="00F1507B">
                <w:pPr>
                  <w:pStyle w:val="BodyText"/>
                  <w:tabs>
                    <w:tab w:val="left" w:pos="7076"/>
                    <w:tab w:val="left" w:pos="7643"/>
                  </w:tabs>
                  <w:spacing w:after="120" w:line="276" w:lineRule="auto"/>
                  <w:rPr>
                    <w:b/>
                    <w:lang w:val="ca-ES"/>
                  </w:rPr>
                </w:pPr>
              </w:p>
              <w:p w14:paraId="51D1B8AA" w14:textId="71A2D5BF" w:rsidR="00527FF1" w:rsidRPr="00AE2CB0" w:rsidRDefault="00AC1D19" w:rsidP="00662DD9">
                <w:pPr>
                  <w:pStyle w:val="BodyText"/>
                  <w:tabs>
                    <w:tab w:val="left" w:pos="7076"/>
                    <w:tab w:val="left" w:pos="7784"/>
                  </w:tabs>
                  <w:spacing w:after="120" w:line="276" w:lineRule="auto"/>
                  <w:rPr>
                    <w:b/>
                    <w:lang w:val="ca-ES"/>
                  </w:rPr>
                </w:pPr>
                <w:r>
                  <w:rPr>
                    <w:b/>
                    <w:lang w:val="ca-ES"/>
                  </w:rPr>
                  <w:lastRenderedPageBreak/>
                  <w:t xml:space="preserve">[3] </w:t>
                </w:r>
                <w:r w:rsidR="00AE2CB0">
                  <w:rPr>
                    <w:b/>
                    <w:lang w:val="ca-ES"/>
                  </w:rPr>
                  <w:t xml:space="preserve">Posada en comú </w:t>
                </w:r>
                <w:r w:rsidR="004451CE">
                  <w:rPr>
                    <w:b/>
                    <w:lang w:val="ca-ES"/>
                  </w:rPr>
                  <w:t xml:space="preserve">en gran grup </w:t>
                </w:r>
                <w:r w:rsidR="00AE2CB0">
                  <w:rPr>
                    <w:b/>
                    <w:lang w:val="ca-ES"/>
                  </w:rPr>
                  <w:t>i oficialització de les respostes</w:t>
                </w:r>
                <w:r w:rsidR="00021A47">
                  <w:rPr>
                    <w:b/>
                    <w:lang w:val="ca-ES"/>
                  </w:rPr>
                  <w:t xml:space="preserve">          </w:t>
                </w:r>
                <w:r w:rsidR="004451CE">
                  <w:rPr>
                    <w:b/>
                    <w:lang w:val="ca-ES"/>
                  </w:rPr>
                  <w:t xml:space="preserve">          </w:t>
                </w:r>
                <w:r>
                  <w:rPr>
                    <w:b/>
                    <w:lang w:val="ca-ES"/>
                  </w:rPr>
                  <w:t xml:space="preserve">     </w:t>
                </w:r>
                <w:r w:rsidR="00662DD9">
                  <w:rPr>
                    <w:b/>
                    <w:lang w:val="ca-ES"/>
                  </w:rPr>
                  <w:t xml:space="preserve">  </w:t>
                </w:r>
                <w:r w:rsidR="00C311ED">
                  <w:rPr>
                    <w:lang w:val="ca-ES"/>
                  </w:rPr>
                  <w:t>15</w:t>
                </w:r>
                <w:r w:rsidR="00021A47" w:rsidRPr="00021A47">
                  <w:rPr>
                    <w:lang w:val="ca-ES"/>
                  </w:rPr>
                  <w:t xml:space="preserve"> minuts</w:t>
                </w:r>
                <w:r w:rsidR="00021A47">
                  <w:rPr>
                    <w:b/>
                    <w:lang w:val="ca-ES"/>
                  </w:rPr>
                  <w:t xml:space="preserve">   </w:t>
                </w:r>
              </w:p>
              <w:p w14:paraId="300A54DD" w14:textId="6359D7E8" w:rsidR="007B3A2B" w:rsidRDefault="00A0195B" w:rsidP="00D363D0">
                <w:pPr>
                  <w:pStyle w:val="BodyText"/>
                  <w:spacing w:after="120" w:line="264" w:lineRule="auto"/>
                  <w:jc w:val="both"/>
                  <w:rPr>
                    <w:lang w:val="ca-ES"/>
                  </w:rPr>
                </w:pPr>
                <w:r>
                  <w:rPr>
                    <w:lang w:val="ca-ES"/>
                  </w:rPr>
                  <w:t xml:space="preserve">El </w:t>
                </w:r>
                <w:r w:rsidRPr="006F2565">
                  <w:rPr>
                    <w:color w:val="800000"/>
                    <w:lang w:val="ca-ES"/>
                  </w:rPr>
                  <w:t>mestre</w:t>
                </w:r>
                <w:r>
                  <w:rPr>
                    <w:lang w:val="ca-ES"/>
                  </w:rPr>
                  <w:t xml:space="preserve"> guia la posada en comú i demana </w:t>
                </w:r>
                <w:r w:rsidR="004121E3">
                  <w:rPr>
                    <w:lang w:val="ca-ES"/>
                  </w:rPr>
                  <w:t>als</w:t>
                </w:r>
                <w:r>
                  <w:rPr>
                    <w:lang w:val="ca-ES"/>
                  </w:rPr>
                  <w:t xml:space="preserve"> </w:t>
                </w:r>
                <w:r w:rsidRPr="006F2565">
                  <w:rPr>
                    <w:color w:val="800000"/>
                    <w:lang w:val="ca-ES"/>
                  </w:rPr>
                  <w:t>portaveus</w:t>
                </w:r>
                <w:r>
                  <w:rPr>
                    <w:lang w:val="ca-ES"/>
                  </w:rPr>
                  <w:t xml:space="preserve"> </w:t>
                </w:r>
                <w:r w:rsidR="00413771">
                  <w:rPr>
                    <w:lang w:val="ca-ES"/>
                  </w:rPr>
                  <w:t xml:space="preserve">i </w:t>
                </w:r>
                <w:r w:rsidR="00413771" w:rsidRPr="00413771">
                  <w:rPr>
                    <w:color w:val="800000"/>
                    <w:lang w:val="ca-ES"/>
                  </w:rPr>
                  <w:t>informadors</w:t>
                </w:r>
                <w:r w:rsidR="00413771">
                  <w:rPr>
                    <w:lang w:val="ca-ES"/>
                  </w:rPr>
                  <w:t xml:space="preserve"> </w:t>
                </w:r>
                <w:r>
                  <w:rPr>
                    <w:lang w:val="ca-ES"/>
                  </w:rPr>
                  <w:t xml:space="preserve">dels diferents </w:t>
                </w:r>
                <w:r w:rsidR="007B3A2B">
                  <w:rPr>
                    <w:lang w:val="ca-ES"/>
                  </w:rPr>
                  <w:t xml:space="preserve">grups </w:t>
                </w:r>
                <w:r w:rsidR="00936F0E">
                  <w:rPr>
                    <w:lang w:val="ca-ES"/>
                  </w:rPr>
                  <w:t xml:space="preserve">que expliquin </w:t>
                </w:r>
                <w:r w:rsidR="004121E3">
                  <w:rPr>
                    <w:lang w:val="ca-ES"/>
                  </w:rPr>
                  <w:t>el seu treball</w:t>
                </w:r>
                <w:r>
                  <w:rPr>
                    <w:lang w:val="ca-ES"/>
                  </w:rPr>
                  <w:t>.</w:t>
                </w:r>
                <w:r w:rsidR="00413771">
                  <w:rPr>
                    <w:lang w:val="ca-ES"/>
                  </w:rPr>
                  <w:t xml:space="preserve"> </w:t>
                </w:r>
                <w:r w:rsidR="00942E78">
                  <w:rPr>
                    <w:lang w:val="ca-ES"/>
                  </w:rPr>
                  <w:t xml:space="preserve">Cada </w:t>
                </w:r>
                <w:r w:rsidR="00413771">
                  <w:rPr>
                    <w:lang w:val="ca-ES"/>
                  </w:rPr>
                  <w:t>parella (</w:t>
                </w:r>
                <w:r w:rsidR="00942E78" w:rsidRPr="00044535">
                  <w:rPr>
                    <w:color w:val="800000"/>
                    <w:lang w:val="ca-ES"/>
                  </w:rPr>
                  <w:t>portaveu</w:t>
                </w:r>
                <w:r w:rsidR="00413771">
                  <w:rPr>
                    <w:color w:val="800000"/>
                    <w:lang w:val="ca-ES"/>
                  </w:rPr>
                  <w:t>-informador</w:t>
                </w:r>
                <w:r w:rsidR="00413771" w:rsidRPr="00413771">
                  <w:rPr>
                    <w:lang w:val="ca-ES"/>
                  </w:rPr>
                  <w:t>)</w:t>
                </w:r>
                <w:r w:rsidR="00942E78">
                  <w:rPr>
                    <w:lang w:val="ca-ES"/>
                  </w:rPr>
                  <w:t xml:space="preserve"> exposa l’</w:t>
                </w:r>
                <w:r w:rsidR="007B3A2B">
                  <w:rPr>
                    <w:color w:val="000090"/>
                    <w:lang w:val="ca-ES"/>
                  </w:rPr>
                  <w:t>I</w:t>
                </w:r>
                <w:r w:rsidR="00942E78" w:rsidRPr="007B3A2B">
                  <w:rPr>
                    <w:color w:val="000090"/>
                    <w:lang w:val="ca-ES"/>
                  </w:rPr>
                  <w:t xml:space="preserve">nforme grupal 2 </w:t>
                </w:r>
                <w:r w:rsidR="00942E78">
                  <w:rPr>
                    <w:lang w:val="ca-ES"/>
                  </w:rPr>
                  <w:t>amb el resum de les primeres respostes</w:t>
                </w:r>
                <w:r w:rsidR="006F2565">
                  <w:rPr>
                    <w:lang w:val="ca-ES"/>
                  </w:rPr>
                  <w:t>, que a l’hora es projecta per</w:t>
                </w:r>
                <w:r w:rsidR="00936F0E">
                  <w:rPr>
                    <w:lang w:val="ca-ES"/>
                  </w:rPr>
                  <w:t xml:space="preserve"> a</w:t>
                </w:r>
                <w:r w:rsidR="006F2565">
                  <w:rPr>
                    <w:lang w:val="ca-ES"/>
                  </w:rPr>
                  <w:t xml:space="preserve"> la resta de grups</w:t>
                </w:r>
                <w:r w:rsidR="00942E78">
                  <w:rPr>
                    <w:lang w:val="ca-ES"/>
                  </w:rPr>
                  <w:t>.</w:t>
                </w:r>
                <w:r w:rsidR="00DE55AF">
                  <w:rPr>
                    <w:lang w:val="ca-ES"/>
                  </w:rPr>
                  <w:t xml:space="preserve"> </w:t>
                </w:r>
              </w:p>
              <w:p w14:paraId="3304C0DA" w14:textId="28772497" w:rsidR="00CF19EC" w:rsidRDefault="00DE55AF" w:rsidP="00D363D0">
                <w:pPr>
                  <w:pStyle w:val="BodyText"/>
                  <w:spacing w:after="120" w:line="264" w:lineRule="auto"/>
                  <w:jc w:val="both"/>
                  <w:rPr>
                    <w:lang w:val="ca-ES"/>
                  </w:rPr>
                </w:pPr>
                <w:r>
                  <w:rPr>
                    <w:lang w:val="ca-ES"/>
                  </w:rPr>
                  <w:t>Qua</w:t>
                </w:r>
                <w:r w:rsidR="00387248">
                  <w:rPr>
                    <w:lang w:val="ca-ES"/>
                  </w:rPr>
                  <w:t xml:space="preserve">n cada </w:t>
                </w:r>
                <w:r w:rsidR="00413771" w:rsidRPr="00C26E4D">
                  <w:rPr>
                    <w:lang w:val="ca-ES"/>
                  </w:rPr>
                  <w:t>parella</w:t>
                </w:r>
                <w:r w:rsidR="00387248">
                  <w:rPr>
                    <w:lang w:val="ca-ES"/>
                  </w:rPr>
                  <w:t xml:space="preserve"> acaba, </w:t>
                </w:r>
                <w:r w:rsidR="00936F0E">
                  <w:rPr>
                    <w:lang w:val="ca-ES"/>
                  </w:rPr>
                  <w:t>s’</w:t>
                </w:r>
                <w:r w:rsidR="00387248">
                  <w:rPr>
                    <w:lang w:val="ca-ES"/>
                  </w:rPr>
                  <w:t xml:space="preserve">anota en el mural </w:t>
                </w:r>
                <w:r w:rsidR="004121E3">
                  <w:rPr>
                    <w:lang w:val="ca-ES"/>
                  </w:rPr>
                  <w:t>comú [</w:t>
                </w:r>
                <w:r w:rsidR="004451CE">
                  <w:rPr>
                    <w:color w:val="000090"/>
                    <w:lang w:val="ca-ES"/>
                  </w:rPr>
                  <w:t>Mural grup classe</w:t>
                </w:r>
                <w:r w:rsidR="004121E3" w:rsidRPr="004121E3">
                  <w:rPr>
                    <w:color w:val="000090"/>
                    <w:lang w:val="ca-ES"/>
                  </w:rPr>
                  <w:t>:</w:t>
                </w:r>
                <w:r w:rsidR="00413771">
                  <w:rPr>
                    <w:lang w:val="ca-ES"/>
                  </w:rPr>
                  <w:t xml:space="preserve"> </w:t>
                </w:r>
                <w:r w:rsidR="004121E3" w:rsidRPr="004121E3">
                  <w:rPr>
                    <w:color w:val="000090"/>
                    <w:lang w:val="ca-ES"/>
                  </w:rPr>
                  <w:t>Hipòtesis grupals sobre la distribució de pilotes de cada color</w:t>
                </w:r>
                <w:r w:rsidR="004121E3">
                  <w:rPr>
                    <w:lang w:val="ca-ES"/>
                  </w:rPr>
                  <w:t>]</w:t>
                </w:r>
                <w:r w:rsidR="00446393">
                  <w:rPr>
                    <w:lang w:val="ca-ES"/>
                  </w:rPr>
                  <w:t xml:space="preserve"> les dues respostes a </w:t>
                </w:r>
                <w:r w:rsidR="00446393" w:rsidRPr="00BF1835">
                  <w:rPr>
                    <w:i/>
                    <w:lang w:val="ca-ES"/>
                  </w:rPr>
                  <w:t>Q</w:t>
                </w:r>
                <w:r w:rsidR="00446393" w:rsidRPr="00BF1835">
                  <w:rPr>
                    <w:vertAlign w:val="subscript"/>
                    <w:lang w:val="ca-ES"/>
                  </w:rPr>
                  <w:t>1</w:t>
                </w:r>
                <w:r w:rsidR="00446393">
                  <w:rPr>
                    <w:lang w:val="ca-ES"/>
                  </w:rPr>
                  <w:t xml:space="preserve"> </w:t>
                </w:r>
                <w:r w:rsidR="007B3A2B">
                  <w:rPr>
                    <w:lang w:val="ca-ES"/>
                  </w:rPr>
                  <w:t xml:space="preserve">sobre </w:t>
                </w:r>
                <w:r w:rsidR="006F2565">
                  <w:rPr>
                    <w:lang w:val="ca-ES"/>
                  </w:rPr>
                  <w:t xml:space="preserve">quina </w:t>
                </w:r>
                <w:r w:rsidR="00C26E4D">
                  <w:rPr>
                    <w:lang w:val="ca-ES"/>
                  </w:rPr>
                  <w:t xml:space="preserve">és </w:t>
                </w:r>
                <w:r w:rsidR="00446393">
                  <w:rPr>
                    <w:lang w:val="ca-ES"/>
                  </w:rPr>
                  <w:t xml:space="preserve">la distribució de pilotes </w:t>
                </w:r>
                <w:r w:rsidR="007B3A2B">
                  <w:rPr>
                    <w:lang w:val="ca-ES"/>
                  </w:rPr>
                  <w:t xml:space="preserve">que </w:t>
                </w:r>
                <w:r w:rsidR="006F2565">
                  <w:rPr>
                    <w:lang w:val="ca-ES"/>
                  </w:rPr>
                  <w:t xml:space="preserve">creuen </w:t>
                </w:r>
                <w:r w:rsidR="00BF1835">
                  <w:rPr>
                    <w:lang w:val="ca-ES"/>
                  </w:rPr>
                  <w:t>que s’amag</w:t>
                </w:r>
                <w:r w:rsidR="006F2565">
                  <w:rPr>
                    <w:lang w:val="ca-ES"/>
                  </w:rPr>
                  <w:t>a</w:t>
                </w:r>
                <w:r w:rsidR="00BF1835">
                  <w:rPr>
                    <w:lang w:val="ca-ES"/>
                  </w:rPr>
                  <w:t xml:space="preserve"> dins l’</w:t>
                </w:r>
                <w:r w:rsidR="00BF1835" w:rsidRPr="00BF1835">
                  <w:rPr>
                    <w:color w:val="000090"/>
                    <w:lang w:val="ca-ES"/>
                  </w:rPr>
                  <w:t xml:space="preserve">Ampolla </w:t>
                </w:r>
                <w:r w:rsidR="00BF1835">
                  <w:rPr>
                    <w:color w:val="000090"/>
                    <w:lang w:val="ca-ES"/>
                  </w:rPr>
                  <w:t xml:space="preserve">1 </w:t>
                </w:r>
                <w:r w:rsidR="006F2565" w:rsidRPr="006F2565">
                  <w:rPr>
                    <w:color w:val="000000" w:themeColor="text1"/>
                    <w:lang w:val="ca-ES"/>
                  </w:rPr>
                  <w:t>i</w:t>
                </w:r>
                <w:r w:rsidR="006F2565">
                  <w:rPr>
                    <w:color w:val="000000" w:themeColor="text1"/>
                    <w:lang w:val="ca-ES"/>
                  </w:rPr>
                  <w:t xml:space="preserve"> Q</w:t>
                </w:r>
                <w:r w:rsidR="006F2565" w:rsidRPr="006F2565">
                  <w:rPr>
                    <w:color w:val="000000" w:themeColor="text1"/>
                    <w:vertAlign w:val="subscript"/>
                    <w:lang w:val="ca-ES"/>
                  </w:rPr>
                  <w:t>2</w:t>
                </w:r>
                <w:r w:rsidR="006F2565">
                  <w:rPr>
                    <w:color w:val="000000" w:themeColor="text1"/>
                    <w:lang w:val="ca-ES"/>
                  </w:rPr>
                  <w:t xml:space="preserve"> </w:t>
                </w:r>
                <w:r w:rsidR="00C26E4D">
                  <w:rPr>
                    <w:color w:val="000000" w:themeColor="text1"/>
                    <w:lang w:val="ca-ES"/>
                  </w:rPr>
                  <w:t xml:space="preserve">sobre </w:t>
                </w:r>
                <w:r w:rsidR="000F28FB">
                  <w:rPr>
                    <w:color w:val="000000" w:themeColor="text1"/>
                    <w:lang w:val="ca-ES"/>
                  </w:rPr>
                  <w:t>en què s’</w:t>
                </w:r>
                <w:r w:rsidR="007B3A2B">
                  <w:rPr>
                    <w:color w:val="000000" w:themeColor="text1"/>
                    <w:lang w:val="ca-ES"/>
                  </w:rPr>
                  <w:t xml:space="preserve">han basat </w:t>
                </w:r>
                <w:r w:rsidR="00C26E4D">
                  <w:rPr>
                    <w:color w:val="000000" w:themeColor="text1"/>
                    <w:lang w:val="ca-ES"/>
                  </w:rPr>
                  <w:t xml:space="preserve">per </w:t>
                </w:r>
                <w:r w:rsidR="000F28FB">
                  <w:rPr>
                    <w:color w:val="000000" w:themeColor="text1"/>
                    <w:lang w:val="ca-ES"/>
                  </w:rPr>
                  <w:t xml:space="preserve">realitzar </w:t>
                </w:r>
                <w:r w:rsidR="007B3A2B">
                  <w:rPr>
                    <w:color w:val="000000" w:themeColor="text1"/>
                    <w:lang w:val="ca-ES"/>
                  </w:rPr>
                  <w:t>aquests pronòstics</w:t>
                </w:r>
                <w:r w:rsidR="000F28FB">
                  <w:rPr>
                    <w:color w:val="000000" w:themeColor="text1"/>
                    <w:lang w:val="ca-ES"/>
                  </w:rPr>
                  <w:t>.</w:t>
                </w:r>
              </w:p>
              <w:p w14:paraId="60FB98EF" w14:textId="0EEEE265" w:rsidR="00C311ED" w:rsidRDefault="00AC1D19" w:rsidP="00662DD9">
                <w:pPr>
                  <w:pStyle w:val="BodyText"/>
                  <w:tabs>
                    <w:tab w:val="left" w:pos="7076"/>
                    <w:tab w:val="left" w:pos="7784"/>
                  </w:tabs>
                  <w:spacing w:after="120" w:line="276" w:lineRule="auto"/>
                  <w:jc w:val="both"/>
                  <w:rPr>
                    <w:lang w:val="ca-ES"/>
                  </w:rPr>
                </w:pPr>
                <w:r>
                  <w:rPr>
                    <w:b/>
                    <w:lang w:val="ca-ES"/>
                  </w:rPr>
                  <w:t xml:space="preserve">[4] </w:t>
                </w:r>
                <w:r w:rsidR="00C311ED" w:rsidRPr="00C311ED">
                  <w:rPr>
                    <w:b/>
                    <w:lang w:val="ca-ES"/>
                  </w:rPr>
                  <w:t>Pl</w:t>
                </w:r>
                <w:r w:rsidR="00D2673E">
                  <w:rPr>
                    <w:b/>
                    <w:lang w:val="ca-ES"/>
                  </w:rPr>
                  <w:t xml:space="preserve">anteig de noves qüestions per </w:t>
                </w:r>
                <w:r w:rsidR="00C311ED" w:rsidRPr="00C311ED">
                  <w:rPr>
                    <w:b/>
                    <w:lang w:val="ca-ES"/>
                  </w:rPr>
                  <w:t>seguir l’estudi</w:t>
                </w:r>
                <w:r w:rsidR="00C311ED">
                  <w:rPr>
                    <w:b/>
                    <w:lang w:val="ca-ES"/>
                  </w:rPr>
                  <w:t xml:space="preserve">                                            </w:t>
                </w:r>
                <w:r>
                  <w:rPr>
                    <w:b/>
                    <w:lang w:val="ca-ES"/>
                  </w:rPr>
                  <w:t xml:space="preserve">    </w:t>
                </w:r>
                <w:r w:rsidR="00F1507B">
                  <w:rPr>
                    <w:b/>
                    <w:lang w:val="ca-ES"/>
                  </w:rPr>
                  <w:t xml:space="preserve"> </w:t>
                </w:r>
                <w:r w:rsidR="00D2673E">
                  <w:rPr>
                    <w:b/>
                    <w:lang w:val="ca-ES"/>
                  </w:rPr>
                  <w:t xml:space="preserve">   </w:t>
                </w:r>
                <w:r w:rsidR="00662DD9">
                  <w:rPr>
                    <w:b/>
                    <w:lang w:val="ca-ES"/>
                  </w:rPr>
                  <w:t xml:space="preserve">  </w:t>
                </w:r>
                <w:r w:rsidR="00F1507B" w:rsidRPr="00DB13B0">
                  <w:rPr>
                    <w:lang w:val="ca-ES"/>
                  </w:rPr>
                  <w:t>5</w:t>
                </w:r>
                <w:r w:rsidR="00C311ED" w:rsidRPr="00DB13B0">
                  <w:rPr>
                    <w:lang w:val="ca-ES"/>
                  </w:rPr>
                  <w:t xml:space="preserve"> </w:t>
                </w:r>
                <w:r w:rsidR="00C311ED" w:rsidRPr="00C311ED">
                  <w:rPr>
                    <w:lang w:val="ca-ES"/>
                  </w:rPr>
                  <w:t>minuts</w:t>
                </w:r>
              </w:p>
              <w:p w14:paraId="305666F2" w14:textId="367454EE" w:rsidR="006A350E" w:rsidRDefault="009E0D26" w:rsidP="00D363D0">
                <w:pPr>
                  <w:pStyle w:val="BodyText"/>
                  <w:spacing w:after="120" w:line="264" w:lineRule="auto"/>
                  <w:jc w:val="both"/>
                  <w:rPr>
                    <w:lang w:val="ca-ES"/>
                  </w:rPr>
                </w:pPr>
                <w:r>
                  <w:rPr>
                    <w:lang w:val="ca-ES"/>
                  </w:rPr>
                  <w:t xml:space="preserve">És important que el </w:t>
                </w:r>
                <w:r w:rsidRPr="009E0D26">
                  <w:rPr>
                    <w:color w:val="800000"/>
                    <w:lang w:val="ca-ES"/>
                  </w:rPr>
                  <w:t>mestre</w:t>
                </w:r>
                <w:r>
                  <w:rPr>
                    <w:lang w:val="ca-ES"/>
                  </w:rPr>
                  <w:t xml:space="preserve"> </w:t>
                </w:r>
                <w:r w:rsidR="001D6D3C">
                  <w:rPr>
                    <w:lang w:val="ca-ES"/>
                  </w:rPr>
                  <w:t xml:space="preserve">doni molta importància a què vol dir una </w:t>
                </w:r>
                <w:r w:rsidR="001D6D3C" w:rsidRPr="001D6D3C">
                  <w:rPr>
                    <w:i/>
                    <w:lang w:val="ca-ES"/>
                  </w:rPr>
                  <w:t>hipòtesi</w:t>
                </w:r>
                <w:r w:rsidR="006A350E">
                  <w:rPr>
                    <w:lang w:val="ca-ES"/>
                  </w:rPr>
                  <w:t xml:space="preserve"> </w:t>
                </w:r>
                <w:r w:rsidR="001D6D3C">
                  <w:rPr>
                    <w:i/>
                    <w:lang w:val="ca-ES"/>
                  </w:rPr>
                  <w:t>coherent</w:t>
                </w:r>
                <w:r w:rsidR="003E07A1">
                  <w:rPr>
                    <w:lang w:val="ca-ES"/>
                  </w:rPr>
                  <w:t xml:space="preserve"> (</w:t>
                </w:r>
                <w:r w:rsidR="003E07A1" w:rsidRPr="003E07A1">
                  <w:rPr>
                    <w:i/>
                    <w:lang w:val="ca-ES"/>
                  </w:rPr>
                  <w:t>Q</w:t>
                </w:r>
                <w:r w:rsidR="003E07A1" w:rsidRPr="003E07A1">
                  <w:rPr>
                    <w:vertAlign w:val="subscript"/>
                    <w:lang w:val="ca-ES"/>
                  </w:rPr>
                  <w:t>3</w:t>
                </w:r>
                <w:r w:rsidR="003E07A1">
                  <w:rPr>
                    <w:lang w:val="ca-ES"/>
                  </w:rPr>
                  <w:t xml:space="preserve">). </w:t>
                </w:r>
                <w:r w:rsidR="006A350E">
                  <w:rPr>
                    <w:lang w:val="ca-ES"/>
                  </w:rPr>
                  <w:t xml:space="preserve">No es permetrà obrir l’ampolla, així que els estudiants han </w:t>
                </w:r>
                <w:r w:rsidR="00411104">
                  <w:rPr>
                    <w:lang w:val="ca-ES"/>
                  </w:rPr>
                  <w:t xml:space="preserve">de </w:t>
                </w:r>
                <w:r w:rsidR="00DB13B0">
                  <w:rPr>
                    <w:lang w:val="ca-ES"/>
                  </w:rPr>
                  <w:t>comprendre que allò important</w:t>
                </w:r>
                <w:r w:rsidR="00411104">
                  <w:rPr>
                    <w:lang w:val="ca-ES"/>
                  </w:rPr>
                  <w:t xml:space="preserve"> és la recerca i construcció de mitjans per </w:t>
                </w:r>
                <w:r w:rsidR="00DB13B0">
                  <w:rPr>
                    <w:lang w:val="ca-ES"/>
                  </w:rPr>
                  <w:t xml:space="preserve">estar convençuts que les hipòtesis formulades són ‘coherents’, </w:t>
                </w:r>
                <w:r w:rsidR="00A909D8">
                  <w:rPr>
                    <w:lang w:val="ca-ES"/>
                  </w:rPr>
                  <w:t xml:space="preserve">és a dir que estan en </w:t>
                </w:r>
                <w:r w:rsidR="00DB13B0">
                  <w:rPr>
                    <w:lang w:val="ca-ES"/>
                  </w:rPr>
                  <w:t>acord amb l’experimentació realitzada.</w:t>
                </w:r>
              </w:p>
              <w:p w14:paraId="6B6D384E" w14:textId="45582A80" w:rsidR="006A350E" w:rsidRDefault="00DB13B0" w:rsidP="00D363D0">
                <w:pPr>
                  <w:pStyle w:val="BodyText"/>
                  <w:spacing w:after="120" w:line="264" w:lineRule="auto"/>
                  <w:jc w:val="both"/>
                  <w:rPr>
                    <w:lang w:val="ca-ES"/>
                  </w:rPr>
                </w:pPr>
                <w:r>
                  <w:rPr>
                    <w:lang w:val="ca-ES"/>
                  </w:rPr>
                  <w:t>Cal</w:t>
                </w:r>
                <w:r w:rsidR="006A350E">
                  <w:rPr>
                    <w:lang w:val="ca-ES"/>
                  </w:rPr>
                  <w:t xml:space="preserve"> prestar </w:t>
                </w:r>
                <w:r w:rsidR="009E0D26">
                  <w:rPr>
                    <w:lang w:val="ca-ES"/>
                  </w:rPr>
                  <w:t xml:space="preserve">atenció a les diferents formes com els grups fan el recull de dades, </w:t>
                </w:r>
                <w:r w:rsidR="00411104">
                  <w:rPr>
                    <w:lang w:val="ca-ES"/>
                  </w:rPr>
                  <w:t xml:space="preserve">la seva </w:t>
                </w:r>
                <w:r w:rsidR="006A350E">
                  <w:rPr>
                    <w:lang w:val="ca-ES"/>
                  </w:rPr>
                  <w:t xml:space="preserve">organització, </w:t>
                </w:r>
                <w:r w:rsidR="00BE0CA1">
                  <w:rPr>
                    <w:lang w:val="ca-ES"/>
                  </w:rPr>
                  <w:t xml:space="preserve">les </w:t>
                </w:r>
                <w:r w:rsidR="006A350E">
                  <w:rPr>
                    <w:lang w:val="ca-ES"/>
                  </w:rPr>
                  <w:t xml:space="preserve">eines d’anàlisi i en quina mesura </w:t>
                </w:r>
                <w:r w:rsidR="00411104">
                  <w:rPr>
                    <w:lang w:val="ca-ES"/>
                  </w:rPr>
                  <w:t xml:space="preserve">i amb quines eines </w:t>
                </w:r>
                <w:r w:rsidR="006A350E">
                  <w:rPr>
                    <w:lang w:val="ca-ES"/>
                  </w:rPr>
                  <w:t xml:space="preserve">justifiquen les seves previsions. </w:t>
                </w:r>
              </w:p>
              <w:p w14:paraId="6393E1D4" w14:textId="670CCEB7" w:rsidR="009E0D26" w:rsidRDefault="006A350E" w:rsidP="00D363D0">
                <w:pPr>
                  <w:pStyle w:val="BodyText"/>
                  <w:spacing w:after="120" w:line="264" w:lineRule="auto"/>
                  <w:jc w:val="both"/>
                  <w:rPr>
                    <w:lang w:val="ca-ES"/>
                  </w:rPr>
                </w:pPr>
                <w:r>
                  <w:rPr>
                    <w:lang w:val="ca-ES"/>
                  </w:rPr>
                  <w:t>A</w:t>
                </w:r>
                <w:r w:rsidR="009E0D26">
                  <w:rPr>
                    <w:lang w:val="ca-ES"/>
                  </w:rPr>
                  <w:t xml:space="preserve"> partir de les diferents propostes, </w:t>
                </w:r>
                <w:r>
                  <w:rPr>
                    <w:lang w:val="ca-ES"/>
                  </w:rPr>
                  <w:t xml:space="preserve">poden sorgir </w:t>
                </w:r>
                <w:r w:rsidR="00DB13B0" w:rsidRPr="00765BDF">
                  <w:rPr>
                    <w:i/>
                    <w:lang w:val="ca-ES"/>
                  </w:rPr>
                  <w:t xml:space="preserve">noves </w:t>
                </w:r>
                <w:r w:rsidR="009E0D26" w:rsidRPr="00765BDF">
                  <w:rPr>
                    <w:i/>
                    <w:lang w:val="ca-ES"/>
                  </w:rPr>
                  <w:t>qüestions</w:t>
                </w:r>
                <w:r w:rsidR="009E0D26">
                  <w:rPr>
                    <w:lang w:val="ca-ES"/>
                  </w:rPr>
                  <w:t xml:space="preserve"> </w:t>
                </w:r>
                <w:r>
                  <w:rPr>
                    <w:lang w:val="ca-ES"/>
                  </w:rPr>
                  <w:t xml:space="preserve">(per part dels </w:t>
                </w:r>
                <w:r w:rsidRPr="00765BDF">
                  <w:rPr>
                    <w:color w:val="800000"/>
                    <w:lang w:val="ca-ES"/>
                  </w:rPr>
                  <w:t>estudiants</w:t>
                </w:r>
                <w:r>
                  <w:rPr>
                    <w:lang w:val="ca-ES"/>
                  </w:rPr>
                  <w:t xml:space="preserve"> i sota la guia del </w:t>
                </w:r>
                <w:r w:rsidRPr="00765BDF">
                  <w:rPr>
                    <w:color w:val="800000"/>
                    <w:lang w:val="ca-ES"/>
                  </w:rPr>
                  <w:t>mestre</w:t>
                </w:r>
                <w:r>
                  <w:rPr>
                    <w:lang w:val="ca-ES"/>
                  </w:rPr>
                  <w:t xml:space="preserve">) </w:t>
                </w:r>
                <w:r w:rsidR="009E0D26">
                  <w:rPr>
                    <w:lang w:val="ca-ES"/>
                  </w:rPr>
                  <w:t xml:space="preserve">sobre l’eficàcia de estratègies emprades </w:t>
                </w:r>
                <w:r w:rsidR="00765BDF">
                  <w:rPr>
                    <w:lang w:val="ca-ES"/>
                  </w:rPr>
                  <w:t xml:space="preserve">en </w:t>
                </w:r>
                <w:r w:rsidR="009E0D26">
                  <w:rPr>
                    <w:lang w:val="ca-ES"/>
                  </w:rPr>
                  <w:t>aquestes tasques.</w:t>
                </w:r>
                <w:r>
                  <w:rPr>
                    <w:lang w:val="ca-ES"/>
                  </w:rPr>
                  <w:t xml:space="preserve"> </w:t>
                </w:r>
              </w:p>
              <w:p w14:paraId="5128EDE5" w14:textId="32CE4985" w:rsidR="004451CE" w:rsidRDefault="00AC1D19" w:rsidP="00662DD9">
                <w:pPr>
                  <w:pStyle w:val="BodyText"/>
                  <w:tabs>
                    <w:tab w:val="left" w:pos="7076"/>
                    <w:tab w:val="left" w:pos="7784"/>
                  </w:tabs>
                  <w:spacing w:after="120" w:line="276" w:lineRule="auto"/>
                  <w:jc w:val="both"/>
                  <w:rPr>
                    <w:lang w:val="ca-ES"/>
                  </w:rPr>
                </w:pPr>
                <w:r>
                  <w:rPr>
                    <w:b/>
                    <w:lang w:val="ca-ES"/>
                  </w:rPr>
                  <w:t xml:space="preserve">[5] </w:t>
                </w:r>
                <w:r w:rsidR="004451CE">
                  <w:rPr>
                    <w:b/>
                    <w:lang w:val="ca-ES"/>
                  </w:rPr>
                  <w:t>Tancament i retorn a la resposta individual</w:t>
                </w:r>
                <w:r w:rsidR="0018678E">
                  <w:rPr>
                    <w:b/>
                    <w:lang w:val="ca-ES"/>
                  </w:rPr>
                  <w:t xml:space="preserve"> a</w:t>
                </w:r>
                <w:r w:rsidR="001D6D3C">
                  <w:rPr>
                    <w:b/>
                    <w:lang w:val="ca-ES"/>
                  </w:rPr>
                  <w:t xml:space="preserve"> </w:t>
                </w:r>
                <w:r w:rsidR="001D6D3C" w:rsidRPr="001D6D3C">
                  <w:rPr>
                    <w:b/>
                    <w:i/>
                    <w:lang w:val="ca-ES"/>
                  </w:rPr>
                  <w:t>Q</w:t>
                </w:r>
                <w:r w:rsidR="001D6D3C" w:rsidRPr="001D6D3C">
                  <w:rPr>
                    <w:b/>
                    <w:vertAlign w:val="subscript"/>
                    <w:lang w:val="ca-ES"/>
                  </w:rPr>
                  <w:t>1</w:t>
                </w:r>
                <w:r w:rsidR="0018678E">
                  <w:rPr>
                    <w:b/>
                    <w:lang w:val="ca-ES"/>
                  </w:rPr>
                  <w:t xml:space="preserve"> </w:t>
                </w:r>
                <w:r w:rsidR="004451CE">
                  <w:rPr>
                    <w:b/>
                    <w:lang w:val="ca-ES"/>
                  </w:rPr>
                  <w:t xml:space="preserve">              </w:t>
                </w:r>
                <w:r w:rsidR="001D6D3C">
                  <w:rPr>
                    <w:b/>
                    <w:lang w:val="ca-ES"/>
                  </w:rPr>
                  <w:t xml:space="preserve">                           </w:t>
                </w:r>
                <w:r w:rsidR="004451CE">
                  <w:rPr>
                    <w:b/>
                    <w:lang w:val="ca-ES"/>
                  </w:rPr>
                  <w:t xml:space="preserve">  </w:t>
                </w:r>
                <w:r w:rsidR="007B3A2B">
                  <w:rPr>
                    <w:b/>
                    <w:lang w:val="ca-ES"/>
                  </w:rPr>
                  <w:t xml:space="preserve">     </w:t>
                </w:r>
                <w:r w:rsidR="00662DD9">
                  <w:rPr>
                    <w:b/>
                    <w:lang w:val="ca-ES"/>
                  </w:rPr>
                  <w:t xml:space="preserve">  </w:t>
                </w:r>
                <w:r w:rsidR="004451CE">
                  <w:rPr>
                    <w:lang w:val="ca-ES"/>
                  </w:rPr>
                  <w:t>10</w:t>
                </w:r>
                <w:r w:rsidR="004451CE" w:rsidRPr="00C311ED">
                  <w:rPr>
                    <w:lang w:val="ca-ES"/>
                  </w:rPr>
                  <w:t xml:space="preserve"> minuts</w:t>
                </w:r>
              </w:p>
              <w:p w14:paraId="3410311A" w14:textId="716335CB" w:rsidR="001D6D3C" w:rsidRDefault="004451CE" w:rsidP="00D363D0">
                <w:pPr>
                  <w:pStyle w:val="BodyText"/>
                  <w:spacing w:after="120" w:line="264" w:lineRule="auto"/>
                  <w:jc w:val="both"/>
                  <w:rPr>
                    <w:lang w:val="ca-ES"/>
                  </w:rPr>
                </w:pPr>
                <w:r>
                  <w:rPr>
                    <w:lang w:val="ca-ES"/>
                  </w:rPr>
                  <w:t xml:space="preserve">Per iniciar </w:t>
                </w:r>
                <w:r w:rsidR="001D6D3C">
                  <w:rPr>
                    <w:lang w:val="ca-ES"/>
                  </w:rPr>
                  <w:t>el</w:t>
                </w:r>
                <w:r>
                  <w:rPr>
                    <w:lang w:val="ca-ES"/>
                  </w:rPr>
                  <w:t xml:space="preserve"> tancament</w:t>
                </w:r>
                <w:r w:rsidR="00765BDF">
                  <w:rPr>
                    <w:lang w:val="ca-ES"/>
                  </w:rPr>
                  <w:t>,</w:t>
                </w:r>
                <w:r>
                  <w:rPr>
                    <w:lang w:val="ca-ES"/>
                  </w:rPr>
                  <w:t xml:space="preserve"> </w:t>
                </w:r>
                <w:r w:rsidR="001D6D3C">
                  <w:rPr>
                    <w:lang w:val="ca-ES"/>
                  </w:rPr>
                  <w:t xml:space="preserve">el </w:t>
                </w:r>
                <w:r w:rsidR="001D6D3C" w:rsidRPr="000D25A3">
                  <w:rPr>
                    <w:color w:val="800000"/>
                    <w:lang w:val="ca-ES"/>
                  </w:rPr>
                  <w:t>mestre</w:t>
                </w:r>
                <w:r w:rsidR="001D6D3C">
                  <w:rPr>
                    <w:lang w:val="ca-ES"/>
                  </w:rPr>
                  <w:t xml:space="preserve"> pot confirmar als grups de treball que totes </w:t>
                </w:r>
                <w:r w:rsidR="00DB13B0">
                  <w:rPr>
                    <w:lang w:val="ca-ES"/>
                  </w:rPr>
                  <w:t xml:space="preserve">les </w:t>
                </w:r>
                <w:r w:rsidR="001D6D3C">
                  <w:rPr>
                    <w:lang w:val="ca-ES"/>
                  </w:rPr>
                  <w:t>ampolles tenen</w:t>
                </w:r>
                <w:r>
                  <w:rPr>
                    <w:lang w:val="ca-ES"/>
                  </w:rPr>
                  <w:t xml:space="preserve"> el mateix</w:t>
                </w:r>
                <w:r w:rsidR="001D6D3C">
                  <w:rPr>
                    <w:lang w:val="ca-ES"/>
                  </w:rPr>
                  <w:t xml:space="preserve"> contingut i plantejar-los si a</w:t>
                </w:r>
                <w:r>
                  <w:rPr>
                    <w:lang w:val="ca-ES"/>
                  </w:rPr>
                  <w:t xml:space="preserve">ra, </w:t>
                </w:r>
                <w:r w:rsidR="001D6D3C">
                  <w:rPr>
                    <w:lang w:val="ca-ES"/>
                  </w:rPr>
                  <w:t>coneixent t</w:t>
                </w:r>
                <w:r w:rsidR="00DB13B0">
                  <w:rPr>
                    <w:lang w:val="ca-ES"/>
                  </w:rPr>
                  <w:t xml:space="preserve">ota la informació recollida per al </w:t>
                </w:r>
                <w:r w:rsidR="001D6D3C">
                  <w:rPr>
                    <w:lang w:val="ca-ES"/>
                  </w:rPr>
                  <w:t>grup-classe</w:t>
                </w:r>
                <w:r>
                  <w:rPr>
                    <w:lang w:val="ca-ES"/>
                  </w:rPr>
                  <w:t>, modificarien o no les seves hipòtesis sobre la composició de l’</w:t>
                </w:r>
                <w:r w:rsidRPr="00765BDF">
                  <w:rPr>
                    <w:color w:val="000090"/>
                    <w:lang w:val="ca-ES"/>
                  </w:rPr>
                  <w:t>Ampolla 1</w:t>
                </w:r>
                <w:r>
                  <w:rPr>
                    <w:lang w:val="ca-ES"/>
                  </w:rPr>
                  <w:t>.</w:t>
                </w:r>
              </w:p>
              <w:p w14:paraId="57C6DC2D" w14:textId="04BF0FE9" w:rsidR="006421C7" w:rsidRDefault="000D25A3" w:rsidP="006421C7">
                <w:pPr>
                  <w:pStyle w:val="BodyText"/>
                  <w:spacing w:after="120" w:line="264" w:lineRule="auto"/>
                  <w:jc w:val="both"/>
                  <w:rPr>
                    <w:lang w:val="ca-ES"/>
                  </w:rPr>
                </w:pPr>
                <w:r>
                  <w:rPr>
                    <w:lang w:val="ca-ES"/>
                  </w:rPr>
                  <w:t xml:space="preserve">El </w:t>
                </w:r>
                <w:r w:rsidRPr="000D25A3">
                  <w:rPr>
                    <w:color w:val="800000"/>
                    <w:lang w:val="ca-ES"/>
                  </w:rPr>
                  <w:t xml:space="preserve">mestre </w:t>
                </w:r>
                <w:r>
                  <w:rPr>
                    <w:lang w:val="ca-ES"/>
                  </w:rPr>
                  <w:t xml:space="preserve">demana per acabar que cada </w:t>
                </w:r>
                <w:r w:rsidRPr="000D25A3">
                  <w:rPr>
                    <w:color w:val="800000"/>
                    <w:lang w:val="ca-ES"/>
                  </w:rPr>
                  <w:t>estudiant individualment</w:t>
                </w:r>
                <w:r>
                  <w:rPr>
                    <w:lang w:val="ca-ES"/>
                  </w:rPr>
                  <w:t xml:space="preserve"> reprengui l’</w:t>
                </w:r>
                <w:r w:rsidRPr="00527FF1">
                  <w:rPr>
                    <w:color w:val="000090"/>
                    <w:lang w:val="ca-ES"/>
                  </w:rPr>
                  <w:t xml:space="preserve">Informe 1: </w:t>
                </w:r>
                <w:r w:rsidRPr="00527FF1">
                  <w:rPr>
                    <w:i/>
                    <w:color w:val="000090"/>
                    <w:lang w:val="ca-ES"/>
                  </w:rPr>
                  <w:t>Abans pensava | Ara penso</w:t>
                </w:r>
                <w:r w:rsidR="004B7181">
                  <w:rPr>
                    <w:lang w:val="ca-ES"/>
                  </w:rPr>
                  <w:t xml:space="preserve"> per </w:t>
                </w:r>
                <w:r>
                  <w:rPr>
                    <w:lang w:val="ca-ES"/>
                  </w:rPr>
                  <w:t xml:space="preserve">completar el </w:t>
                </w:r>
                <w:r w:rsidRPr="000D25A3">
                  <w:rPr>
                    <w:color w:val="000090"/>
                    <w:lang w:val="ca-ES"/>
                  </w:rPr>
                  <w:t>Ara penso</w:t>
                </w:r>
                <w:r>
                  <w:rPr>
                    <w:lang w:val="ca-ES"/>
                  </w:rPr>
                  <w:t xml:space="preserve">, d’acord </w:t>
                </w:r>
                <w:r w:rsidR="00DB13B0">
                  <w:rPr>
                    <w:lang w:val="ca-ES"/>
                  </w:rPr>
                  <w:t>amb el</w:t>
                </w:r>
                <w:r>
                  <w:rPr>
                    <w:lang w:val="ca-ES"/>
                  </w:rPr>
                  <w:t xml:space="preserve"> treball r</w:t>
                </w:r>
                <w:r w:rsidR="00DB13B0">
                  <w:rPr>
                    <w:lang w:val="ca-ES"/>
                  </w:rPr>
                  <w:t>ealitzat durant tota la ses</w:t>
                </w:r>
                <w:r w:rsidR="006421C7">
                  <w:rPr>
                    <w:lang w:val="ca-ES"/>
                  </w:rPr>
                  <w:t>sió, que els suposarà replantejar les seves hipòtesis en funció de l’anàlisi del seu treball experimental.</w:t>
                </w:r>
              </w:p>
              <w:p w14:paraId="590534C6" w14:textId="02F98610" w:rsidR="009C1A99" w:rsidRPr="00527FF1" w:rsidRDefault="008A084D" w:rsidP="006421C7">
                <w:pPr>
                  <w:pStyle w:val="BodyText"/>
                  <w:spacing w:after="120" w:line="264" w:lineRule="auto"/>
                  <w:jc w:val="both"/>
                  <w:rPr>
                    <w:lang w:val="ca-ES"/>
                  </w:rPr>
                </w:pPr>
              </w:p>
            </w:sdtContent>
          </w:sdt>
        </w:tc>
      </w:tr>
      <w:tr w:rsidR="009C1A99" w:rsidRPr="00527FF1" w14:paraId="7EDF9307" w14:textId="77777777" w:rsidTr="006962CA">
        <w:trPr>
          <w:trHeight w:hRule="exact" w:val="44"/>
        </w:trPr>
        <w:tc>
          <w:tcPr>
            <w:tcW w:w="85" w:type="dxa"/>
          </w:tcPr>
          <w:p w14:paraId="5466BE9F" w14:textId="7DB8271B" w:rsidR="009C1A99" w:rsidRPr="00527FF1" w:rsidRDefault="009C1A99">
            <w:pPr>
              <w:rPr>
                <w:lang w:val="ca-ES"/>
              </w:rPr>
            </w:pPr>
          </w:p>
        </w:tc>
        <w:tc>
          <w:tcPr>
            <w:tcW w:w="353" w:type="dxa"/>
          </w:tcPr>
          <w:p w14:paraId="04ABC284" w14:textId="77777777" w:rsidR="009C1A99" w:rsidRPr="00527FF1" w:rsidRDefault="009C1A99">
            <w:pPr>
              <w:rPr>
                <w:lang w:val="ca-ES"/>
              </w:rPr>
            </w:pPr>
          </w:p>
        </w:tc>
        <w:tc>
          <w:tcPr>
            <w:tcW w:w="10316" w:type="dxa"/>
          </w:tcPr>
          <w:p w14:paraId="4C51F2E2" w14:textId="77777777" w:rsidR="009C1A99" w:rsidRPr="00527FF1" w:rsidRDefault="009C1A99">
            <w:pPr>
              <w:rPr>
                <w:lang w:val="ca-ES"/>
              </w:rPr>
            </w:pPr>
          </w:p>
        </w:tc>
      </w:tr>
      <w:tr w:rsidR="009C1A99" w:rsidRPr="00662DD9" w14:paraId="67C639AA" w14:textId="77777777" w:rsidTr="006962CA">
        <w:trPr>
          <w:trHeight w:val="748"/>
        </w:trPr>
        <w:tc>
          <w:tcPr>
            <w:tcW w:w="85" w:type="dxa"/>
            <w:shd w:val="clear" w:color="auto" w:fill="808080" w:themeFill="accent4"/>
          </w:tcPr>
          <w:p w14:paraId="621865F5" w14:textId="77777777" w:rsidR="009C1A99" w:rsidRPr="00527FF1" w:rsidRDefault="009C1A99">
            <w:pPr>
              <w:rPr>
                <w:lang w:val="ca-ES"/>
              </w:rPr>
            </w:pPr>
          </w:p>
        </w:tc>
        <w:tc>
          <w:tcPr>
            <w:tcW w:w="353" w:type="dxa"/>
          </w:tcPr>
          <w:p w14:paraId="5D0C4FEE" w14:textId="77777777" w:rsidR="009C1A99" w:rsidRPr="00527FF1" w:rsidRDefault="009C1A99">
            <w:pPr>
              <w:rPr>
                <w:lang w:val="ca-ES"/>
              </w:rPr>
            </w:pPr>
          </w:p>
        </w:tc>
        <w:tc>
          <w:tcPr>
            <w:tcW w:w="10316" w:type="dxa"/>
          </w:tcPr>
          <w:p w14:paraId="3C6334D4" w14:textId="2D44D66B" w:rsidR="009C1A99" w:rsidRPr="00527FF1" w:rsidRDefault="004121E3">
            <w:pPr>
              <w:pStyle w:val="Heading1"/>
              <w:rPr>
                <w:lang w:val="ca-ES"/>
              </w:rPr>
            </w:pPr>
            <w:r>
              <w:rPr>
                <w:lang w:val="ca-ES"/>
              </w:rPr>
              <w:t>R</w:t>
            </w:r>
            <w:r w:rsidR="00527FF1">
              <w:rPr>
                <w:lang w:val="ca-ES"/>
              </w:rPr>
              <w:t xml:space="preserve">ecursos </w:t>
            </w:r>
            <w:r w:rsidR="00276B24">
              <w:rPr>
                <w:lang w:val="ca-ES"/>
              </w:rPr>
              <w:t>necessaris</w:t>
            </w:r>
            <w:r w:rsidR="00527FF1">
              <w:rPr>
                <w:lang w:val="ca-ES"/>
              </w:rPr>
              <w:t xml:space="preserve"> </w:t>
            </w:r>
          </w:p>
          <w:sdt>
            <w:sdtPr>
              <w:rPr>
                <w:lang w:val="ca-ES"/>
              </w:rPr>
              <w:id w:val="9459749"/>
              <w:placeholder>
                <w:docPart w:val="5753AB0E764C684AA35056EB3C87342B"/>
              </w:placeholder>
            </w:sdtPr>
            <w:sdtEndPr>
              <w:rPr>
                <w:color w:val="000000" w:themeColor="text1"/>
              </w:rPr>
            </w:sdtEndPr>
            <w:sdtContent>
              <w:p w14:paraId="0BEE2AF1" w14:textId="1D49523F" w:rsidR="00276B24" w:rsidRDefault="00276B24" w:rsidP="00D363D0">
                <w:pPr>
                  <w:pStyle w:val="BodyText"/>
                  <w:spacing w:after="120" w:line="264" w:lineRule="auto"/>
                  <w:jc w:val="both"/>
                  <w:rPr>
                    <w:color w:val="000000" w:themeColor="text1"/>
                    <w:lang w:val="ca-ES"/>
                  </w:rPr>
                </w:pPr>
                <w:r w:rsidRPr="001A3CE8">
                  <w:rPr>
                    <w:lang w:val="ca-ES"/>
                  </w:rPr>
                  <w:t>L’</w:t>
                </w:r>
                <w:r w:rsidR="00527FF1" w:rsidRPr="00276B24">
                  <w:rPr>
                    <w:color w:val="000090"/>
                    <w:lang w:val="ca-ES"/>
                  </w:rPr>
                  <w:t xml:space="preserve">Ampolla 1 </w:t>
                </w:r>
                <w:r>
                  <w:rPr>
                    <w:color w:val="000000" w:themeColor="text1"/>
                    <w:lang w:val="ca-ES"/>
                  </w:rPr>
                  <w:t xml:space="preserve">té una composició de </w:t>
                </w:r>
                <w:r w:rsidR="00485034">
                  <w:rPr>
                    <w:color w:val="000000" w:themeColor="text1"/>
                    <w:lang w:val="ca-ES"/>
                  </w:rPr>
                  <w:t>5 boles de 2 colors diferents, e</w:t>
                </w:r>
                <w:r>
                  <w:rPr>
                    <w:color w:val="000000" w:themeColor="text1"/>
                    <w:lang w:val="ca-ES"/>
                  </w:rPr>
                  <w:t>n concret: 4 grogues i 1 verda.</w:t>
                </w:r>
                <w:r w:rsidR="001536C9">
                  <w:rPr>
                    <w:color w:val="000000" w:themeColor="text1"/>
                    <w:lang w:val="ca-ES"/>
                  </w:rPr>
                  <w:t xml:space="preserve"> </w:t>
                </w:r>
                <w:r w:rsidR="008D11BF">
                  <w:rPr>
                    <w:color w:val="000000" w:themeColor="text1"/>
                    <w:lang w:val="ca-ES"/>
                  </w:rPr>
                  <w:t>És necessària</w:t>
                </w:r>
                <w:r w:rsidR="001536C9">
                  <w:rPr>
                    <w:color w:val="000000" w:themeColor="text1"/>
                    <w:lang w:val="ca-ES"/>
                  </w:rPr>
                  <w:t xml:space="preserve"> una a</w:t>
                </w:r>
                <w:r w:rsidR="008D11BF">
                  <w:rPr>
                    <w:color w:val="000000" w:themeColor="text1"/>
                    <w:lang w:val="ca-ES"/>
                  </w:rPr>
                  <w:t>mpolla per cada grup de treball, més una per al mestre, totes amb la mateixa composició.</w:t>
                </w:r>
              </w:p>
              <w:p w14:paraId="1B818716" w14:textId="3F41282B" w:rsidR="001536C9" w:rsidRPr="001536C9" w:rsidRDefault="001A3CE8" w:rsidP="00D363D0">
                <w:pPr>
                  <w:pStyle w:val="BodyText"/>
                  <w:spacing w:after="120" w:line="264" w:lineRule="auto"/>
                  <w:jc w:val="both"/>
                  <w:rPr>
                    <w:color w:val="000000" w:themeColor="text1"/>
                    <w:lang w:val="ca-ES"/>
                  </w:rPr>
                </w:pPr>
                <w:r w:rsidRPr="001A3CE8">
                  <w:rPr>
                    <w:lang w:val="ca-ES"/>
                  </w:rPr>
                  <w:t>L’</w:t>
                </w:r>
                <w:r w:rsidR="00276B24" w:rsidRPr="00527FF1">
                  <w:rPr>
                    <w:color w:val="000090"/>
                    <w:lang w:val="ca-ES"/>
                  </w:rPr>
                  <w:t xml:space="preserve">Informe 1: </w:t>
                </w:r>
                <w:r w:rsidR="00276B24" w:rsidRPr="00527FF1">
                  <w:rPr>
                    <w:i/>
                    <w:color w:val="000090"/>
                    <w:lang w:val="ca-ES"/>
                  </w:rPr>
                  <w:t>Abans pensava | Ara penso</w:t>
                </w:r>
                <w:r w:rsidR="00276B24">
                  <w:rPr>
                    <w:i/>
                    <w:color w:val="000090"/>
                    <w:lang w:val="ca-ES"/>
                  </w:rPr>
                  <w:t xml:space="preserve"> </w:t>
                </w:r>
                <w:r w:rsidR="00276B24">
                  <w:rPr>
                    <w:lang w:val="ca-ES"/>
                  </w:rPr>
                  <w:t>(veure material</w:t>
                </w:r>
                <w:r>
                  <w:rPr>
                    <w:lang w:val="ca-ES"/>
                  </w:rPr>
                  <w:t xml:space="preserve"> annexat</w:t>
                </w:r>
                <w:r w:rsidR="00E40CCF">
                  <w:rPr>
                    <w:lang w:val="ca-ES"/>
                  </w:rPr>
                  <w:t xml:space="preserve"> – Situació 1</w:t>
                </w:r>
                <w:r w:rsidR="00276B24">
                  <w:rPr>
                    <w:lang w:val="ca-ES"/>
                  </w:rPr>
                  <w:t>)</w:t>
                </w:r>
                <w:r>
                  <w:rPr>
                    <w:lang w:val="ca-ES"/>
                  </w:rPr>
                  <w:t xml:space="preserve"> és un</w:t>
                </w:r>
                <w:r w:rsidR="00041013">
                  <w:rPr>
                    <w:lang w:val="ca-ES"/>
                  </w:rPr>
                  <w:t xml:space="preserve"> informe individual en el qual</w:t>
                </w:r>
                <w:r w:rsidR="0008113D">
                  <w:rPr>
                    <w:lang w:val="ca-ES"/>
                  </w:rPr>
                  <w:t xml:space="preserve"> en </w:t>
                </w:r>
                <w:r w:rsidR="0008113D" w:rsidRPr="00E40CCF">
                  <w:rPr>
                    <w:b/>
                    <w:lang w:val="ca-ES"/>
                  </w:rPr>
                  <w:t xml:space="preserve">[1] </w:t>
                </w:r>
                <w:r w:rsidR="0008113D">
                  <w:rPr>
                    <w:lang w:val="ca-ES"/>
                  </w:rPr>
                  <w:t xml:space="preserve">els </w:t>
                </w:r>
                <w:r w:rsidR="00685A91">
                  <w:rPr>
                    <w:lang w:val="ca-ES"/>
                  </w:rPr>
                  <w:t>estudiants</w:t>
                </w:r>
                <w:r w:rsidR="0008113D">
                  <w:rPr>
                    <w:lang w:val="ca-ES"/>
                  </w:rPr>
                  <w:t xml:space="preserve"> anoten les seves hipòtesis inicials sobre la distribució oc</w:t>
                </w:r>
                <w:r w:rsidR="00E40CCF">
                  <w:rPr>
                    <w:lang w:val="ca-ES"/>
                  </w:rPr>
                  <w:t>ulta de pilotes dins l’ampolla que</w:t>
                </w:r>
                <w:r w:rsidR="0008113D">
                  <w:rPr>
                    <w:lang w:val="ca-ES"/>
                  </w:rPr>
                  <w:t xml:space="preserve"> es reprèn </w:t>
                </w:r>
                <w:r w:rsidR="00E40CCF">
                  <w:rPr>
                    <w:lang w:val="ca-ES"/>
                  </w:rPr>
                  <w:t xml:space="preserve">posteriorment </w:t>
                </w:r>
                <w:r w:rsidR="0008113D">
                  <w:rPr>
                    <w:lang w:val="ca-ES"/>
                  </w:rPr>
                  <w:t xml:space="preserve">en </w:t>
                </w:r>
                <w:r w:rsidR="0008113D" w:rsidRPr="00E40CCF">
                  <w:rPr>
                    <w:b/>
                    <w:lang w:val="ca-ES"/>
                  </w:rPr>
                  <w:t>[5]</w:t>
                </w:r>
                <w:r w:rsidR="00E40CCF">
                  <w:rPr>
                    <w:lang w:val="ca-ES"/>
                  </w:rPr>
                  <w:t xml:space="preserve"> quan</w:t>
                </w:r>
                <w:r w:rsidR="0008113D">
                  <w:rPr>
                    <w:lang w:val="ca-ES"/>
                  </w:rPr>
                  <w:t xml:space="preserve"> </w:t>
                </w:r>
                <w:r>
                  <w:rPr>
                    <w:lang w:val="ca-ES"/>
                  </w:rPr>
                  <w:t xml:space="preserve">passen a </w:t>
                </w:r>
                <w:r w:rsidR="0008113D">
                  <w:rPr>
                    <w:lang w:val="ca-ES"/>
                  </w:rPr>
                  <w:t xml:space="preserve">reformular les seves hipòtesis </w:t>
                </w:r>
                <w:r>
                  <w:rPr>
                    <w:lang w:val="ca-ES"/>
                  </w:rPr>
                  <w:t>en base a la</w:t>
                </w:r>
                <w:r w:rsidR="0008113D">
                  <w:rPr>
                    <w:lang w:val="ca-ES"/>
                  </w:rPr>
                  <w:t xml:space="preserve"> recollida de dade</w:t>
                </w:r>
                <w:r>
                  <w:rPr>
                    <w:lang w:val="ca-ES"/>
                  </w:rPr>
                  <w:t>s grupal (petit grup-gran grup) i les respostes elaborades.</w:t>
                </w:r>
              </w:p>
              <w:p w14:paraId="0CD9AF3E" w14:textId="1313512C" w:rsidR="001536C9" w:rsidRPr="001536C9" w:rsidRDefault="00A277E1" w:rsidP="00D363D0">
                <w:pPr>
                  <w:pStyle w:val="BodyText"/>
                  <w:spacing w:after="120" w:line="264" w:lineRule="auto"/>
                  <w:jc w:val="both"/>
                  <w:rPr>
                    <w:color w:val="000000" w:themeColor="text1"/>
                    <w:lang w:val="ca-ES"/>
                  </w:rPr>
                </w:pPr>
                <w:r w:rsidRPr="00A277E1">
                  <w:rPr>
                    <w:lang w:val="ca-ES"/>
                  </w:rPr>
                  <w:t>L’</w:t>
                </w:r>
                <w:r w:rsidR="001536C9" w:rsidRPr="001536C9">
                  <w:rPr>
                    <w:color w:val="000090"/>
                    <w:lang w:val="ca-ES"/>
                  </w:rPr>
                  <w:t xml:space="preserve">Informe 2: </w:t>
                </w:r>
                <w:r w:rsidR="001536C9" w:rsidRPr="004121E3">
                  <w:rPr>
                    <w:i/>
                    <w:color w:val="000090"/>
                    <w:lang w:val="ca-ES"/>
                  </w:rPr>
                  <w:t>Resum de les primeres respostes</w:t>
                </w:r>
                <w:r>
                  <w:rPr>
                    <w:color w:val="000090"/>
                    <w:lang w:val="ca-ES"/>
                  </w:rPr>
                  <w:t xml:space="preserve"> </w:t>
                </w:r>
                <w:r w:rsidRPr="00A277E1">
                  <w:rPr>
                    <w:lang w:val="ca-ES"/>
                  </w:rPr>
                  <w:t xml:space="preserve">té format lliure per poder recollir </w:t>
                </w:r>
                <w:r>
                  <w:rPr>
                    <w:lang w:val="ca-ES"/>
                  </w:rPr>
                  <w:t xml:space="preserve">la terminologia i </w:t>
                </w:r>
                <w:r w:rsidR="00BE0CA1">
                  <w:rPr>
                    <w:lang w:val="ca-ES"/>
                  </w:rPr>
                  <w:t>les estratègies espontànies</w:t>
                </w:r>
                <w:r w:rsidRPr="00A277E1">
                  <w:rPr>
                    <w:lang w:val="ca-ES"/>
                  </w:rPr>
                  <w:t xml:space="preserve"> </w:t>
                </w:r>
                <w:r>
                  <w:rPr>
                    <w:lang w:val="ca-ES"/>
                  </w:rPr>
                  <w:t xml:space="preserve">que </w:t>
                </w:r>
                <w:r w:rsidR="00BE0CA1">
                  <w:rPr>
                    <w:lang w:val="ca-ES"/>
                  </w:rPr>
                  <w:t xml:space="preserve">empren </w:t>
                </w:r>
                <w:r>
                  <w:rPr>
                    <w:lang w:val="ca-ES"/>
                  </w:rPr>
                  <w:t>els estudiants.</w:t>
                </w:r>
              </w:p>
              <w:p w14:paraId="6FFA1360" w14:textId="1657A0CC" w:rsidR="009C1A99" w:rsidRPr="006962CA" w:rsidRDefault="004451CE" w:rsidP="00E31721">
                <w:pPr>
                  <w:pStyle w:val="BodyText"/>
                  <w:spacing w:after="120" w:line="264" w:lineRule="auto"/>
                  <w:jc w:val="both"/>
                  <w:rPr>
                    <w:lang w:val="ca-ES"/>
                  </w:rPr>
                </w:pPr>
                <w:r w:rsidRPr="004451CE">
                  <w:rPr>
                    <w:color w:val="000090"/>
                    <w:lang w:val="ca-ES"/>
                  </w:rPr>
                  <w:t>Mural grup-classe</w:t>
                </w:r>
                <w:r w:rsidR="004121E3" w:rsidRPr="004451CE">
                  <w:rPr>
                    <w:color w:val="000090"/>
                    <w:lang w:val="ca-ES"/>
                  </w:rPr>
                  <w:t>:</w:t>
                </w:r>
                <w:r w:rsidR="004121E3">
                  <w:rPr>
                    <w:lang w:val="ca-ES"/>
                  </w:rPr>
                  <w:t xml:space="preserve">  </w:t>
                </w:r>
                <w:r w:rsidR="004121E3" w:rsidRPr="004121E3">
                  <w:rPr>
                    <w:i/>
                    <w:color w:val="000090"/>
                    <w:lang w:val="ca-ES"/>
                  </w:rPr>
                  <w:t>Hipòtesis grupals sobre la distribució de pilotes de cada color</w:t>
                </w:r>
                <w:r w:rsidR="00451C2F">
                  <w:rPr>
                    <w:color w:val="000090"/>
                    <w:lang w:val="ca-ES"/>
                  </w:rPr>
                  <w:t xml:space="preserve"> </w:t>
                </w:r>
                <w:r w:rsidR="00BE0CA1">
                  <w:rPr>
                    <w:lang w:val="ca-ES"/>
                  </w:rPr>
                  <w:t>es tracta d’un</w:t>
                </w:r>
                <w:r w:rsidR="004121E3">
                  <w:rPr>
                    <w:lang w:val="ca-ES"/>
                  </w:rPr>
                  <w:t xml:space="preserve"> </w:t>
                </w:r>
                <w:r w:rsidR="00451C2F">
                  <w:rPr>
                    <w:lang w:val="ca-ES"/>
                  </w:rPr>
                  <w:t>mural en el qual hi ha 6 files (</w:t>
                </w:r>
                <w:r w:rsidR="004121E3">
                  <w:rPr>
                    <w:lang w:val="ca-ES"/>
                  </w:rPr>
                  <w:t xml:space="preserve">una </w:t>
                </w:r>
                <w:r w:rsidR="00451C2F">
                  <w:rPr>
                    <w:lang w:val="ca-ES"/>
                  </w:rPr>
                  <w:t>per grup)</w:t>
                </w:r>
                <w:r w:rsidR="004121E3">
                  <w:rPr>
                    <w:lang w:val="ca-ES"/>
                  </w:rPr>
                  <w:t xml:space="preserve"> i</w:t>
                </w:r>
                <w:r w:rsidR="00BE0CA1">
                  <w:rPr>
                    <w:lang w:val="ca-ES"/>
                  </w:rPr>
                  <w:t xml:space="preserve"> on</w:t>
                </w:r>
                <w:r w:rsidR="004121E3">
                  <w:rPr>
                    <w:lang w:val="ca-ES"/>
                  </w:rPr>
                  <w:t xml:space="preserve"> cada grup indica: (1) quina és la </w:t>
                </w:r>
                <w:r w:rsidR="00451C2F">
                  <w:rPr>
                    <w:lang w:val="ca-ES"/>
                  </w:rPr>
                  <w:t xml:space="preserve">seva hipòtesi sobre la </w:t>
                </w:r>
                <w:r w:rsidR="004121E3">
                  <w:rPr>
                    <w:lang w:val="ca-ES"/>
                  </w:rPr>
                  <w:t>distribució de pilotes de cada color que s’amaga a l’interior de l’ampolla, (2) les freqüències absolutes d’apar</w:t>
                </w:r>
                <w:r w:rsidR="00451C2F">
                  <w:rPr>
                    <w:lang w:val="ca-ES"/>
                  </w:rPr>
                  <w:t>ició de cada color: groc i verd.</w:t>
                </w:r>
              </w:p>
            </w:sdtContent>
          </w:sdt>
        </w:tc>
      </w:tr>
      <w:tr w:rsidR="006962CA" w:rsidRPr="00662DD9" w14:paraId="21EC9738" w14:textId="77777777" w:rsidTr="006962CA">
        <w:trPr>
          <w:gridAfter w:val="2"/>
          <w:wAfter w:w="10669" w:type="dxa"/>
          <w:trHeight w:hRule="exact" w:val="44"/>
        </w:trPr>
        <w:tc>
          <w:tcPr>
            <w:tcW w:w="85" w:type="dxa"/>
          </w:tcPr>
          <w:p w14:paraId="3A9F2F43" w14:textId="0ABD2AD7" w:rsidR="006962CA" w:rsidRPr="00527FF1" w:rsidRDefault="006962CA">
            <w:pPr>
              <w:rPr>
                <w:lang w:val="ca-ES"/>
              </w:rPr>
            </w:pPr>
          </w:p>
        </w:tc>
      </w:tr>
    </w:tbl>
    <w:p w14:paraId="0A0B12FA" w14:textId="33A4154A" w:rsidR="006962CA" w:rsidRPr="00662DD9" w:rsidDel="001A4662" w:rsidRDefault="006962CA">
      <w:pPr>
        <w:spacing w:line="240" w:lineRule="auto"/>
        <w:rPr>
          <w:del w:id="1" w:author="Berta BF" w:date="2017-12-03T23:24:00Z"/>
          <w:lang w:val="es-ES"/>
        </w:rPr>
        <w:sectPr w:rsidR="006962CA" w:rsidRPr="00662DD9" w:rsidDel="001A4662" w:rsidSect="009C1A99">
          <w:footerReference w:type="default" r:id="rId9"/>
          <w:headerReference w:type="first" r:id="rId10"/>
          <w:pgSz w:w="12240" w:h="15840"/>
          <w:pgMar w:top="720" w:right="720" w:bottom="720" w:left="720" w:header="720" w:footer="720" w:gutter="0"/>
          <w:cols w:space="720"/>
          <w:titlePg/>
          <w:docGrid w:linePitch="360"/>
        </w:sectPr>
      </w:pPr>
    </w:p>
    <w:p w14:paraId="411C5062" w14:textId="0815912A" w:rsidR="00343B16" w:rsidRPr="00662DD9" w:rsidRDefault="00343B16" w:rsidP="008A084D">
      <w:pPr>
        <w:rPr>
          <w:lang w:val="es-ES"/>
        </w:rPr>
      </w:pPr>
    </w:p>
    <w:sectPr w:rsidR="00343B16" w:rsidRPr="00662DD9" w:rsidSect="006962CA">
      <w:headerReference w:type="first" r:id="rId11"/>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30CBE" w14:textId="77777777" w:rsidR="00B077A4" w:rsidRDefault="00B077A4">
      <w:pPr>
        <w:spacing w:line="240" w:lineRule="auto"/>
      </w:pPr>
      <w:r>
        <w:separator/>
      </w:r>
    </w:p>
  </w:endnote>
  <w:endnote w:type="continuationSeparator" w:id="0">
    <w:p w14:paraId="73AC3DC0" w14:textId="77777777" w:rsidR="00B077A4" w:rsidRDefault="00B07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920BA" w14:textId="63ABBE78" w:rsidR="00485034" w:rsidRDefault="00485034">
    <w:pPr>
      <w:pStyle w:val="Footer"/>
    </w:pPr>
    <w:r>
      <w:fldChar w:fldCharType="begin"/>
    </w:r>
    <w:r>
      <w:instrText xml:space="preserve"> Page </w:instrText>
    </w:r>
    <w:r>
      <w:fldChar w:fldCharType="separate"/>
    </w:r>
    <w:r w:rsidR="008A084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55CC4" w14:textId="77777777" w:rsidR="00B077A4" w:rsidRDefault="00B077A4">
      <w:pPr>
        <w:spacing w:line="240" w:lineRule="auto"/>
      </w:pPr>
      <w:r>
        <w:separator/>
      </w:r>
    </w:p>
  </w:footnote>
  <w:footnote w:type="continuationSeparator" w:id="0">
    <w:p w14:paraId="23401189" w14:textId="77777777" w:rsidR="00B077A4" w:rsidRDefault="00B077A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FA8E2" w14:textId="77777777" w:rsidR="00485034" w:rsidRPr="00527FF1" w:rsidRDefault="00485034">
    <w:pPr>
      <w:pStyle w:val="Title"/>
      <w:rPr>
        <w:sz w:val="32"/>
        <w:szCs w:val="32"/>
        <w:lang w:val="ca-ES"/>
      </w:rPr>
    </w:pPr>
    <w:r w:rsidRPr="00527FF1">
      <w:rPr>
        <w:sz w:val="32"/>
        <w:szCs w:val="32"/>
        <w:lang w:val="ca-ES"/>
      </w:rPr>
      <w:t>Disseny de l’experimentació</w:t>
    </w:r>
    <w:r>
      <w:rPr>
        <w:sz w:val="32"/>
        <w:szCs w:val="32"/>
        <w:lang w:val="ca-ES"/>
      </w:rPr>
      <w:t xml:space="preserve"> del REI sobre atzar i estadística</w:t>
    </w:r>
  </w:p>
  <w:p w14:paraId="224E9456" w14:textId="77777777" w:rsidR="00485034" w:rsidRPr="00527FF1" w:rsidRDefault="00485034">
    <w:pPr>
      <w:pStyle w:val="ContactDetails"/>
      <w:rPr>
        <w:sz w:val="20"/>
        <w:szCs w:val="20"/>
        <w:lang w:val="ca-ES"/>
      </w:rPr>
    </w:pPr>
    <w:r w:rsidRPr="00527FF1">
      <w:rPr>
        <w:sz w:val="20"/>
        <w:szCs w:val="20"/>
        <w:lang w:val="ca-ES"/>
      </w:rPr>
      <w:t>Col·legi Sant Lluís. 4rt Primària.</w:t>
    </w:r>
    <w:r>
      <w:rPr>
        <w:sz w:val="20"/>
        <w:szCs w:val="20"/>
        <w:lang w:val="ca-ES"/>
      </w:rPr>
      <w:t xml:space="preserve"> </w:t>
    </w:r>
  </w:p>
  <w:p w14:paraId="3B9D5D7E" w14:textId="079F7456" w:rsidR="00485034" w:rsidRPr="00527FF1" w:rsidRDefault="00485034">
    <w:pPr>
      <w:pStyle w:val="ContactDetails"/>
      <w:rPr>
        <w:color w:val="800000"/>
        <w:sz w:val="24"/>
        <w:szCs w:val="24"/>
        <w:lang w:val="ca-ES"/>
      </w:rPr>
    </w:pPr>
    <w:r w:rsidRPr="00527FF1">
      <w:rPr>
        <w:color w:val="800000"/>
        <w:sz w:val="24"/>
        <w:szCs w:val="24"/>
        <w:lang w:val="ca-ES"/>
      </w:rPr>
      <w:t xml:space="preserve">PRIMERA </w:t>
    </w:r>
    <w:r>
      <w:rPr>
        <w:color w:val="800000"/>
        <w:sz w:val="24"/>
        <w:szCs w:val="24"/>
        <w:lang w:val="ca-ES"/>
      </w:rPr>
      <w:t>SITUACIÓ: Què s’amaga dins l’ampolla?</w:t>
    </w:r>
    <w:r w:rsidRPr="00527FF1">
      <w:rPr>
        <w:color w:val="800000"/>
        <w:sz w:val="24"/>
        <w:szCs w:val="24"/>
        <w:lang w:val="ca-ES"/>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034E7" w14:textId="696DCE67" w:rsidR="00485034" w:rsidRPr="006308BA" w:rsidRDefault="00485034" w:rsidP="006308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65B23142"/>
    <w:multiLevelType w:val="hybridMultilevel"/>
    <w:tmpl w:val="DB8418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sch Casabò Marianna">
    <w15:presenceInfo w15:providerId="AD" w15:userId="S-1-5-21-842925246-2139871995-1801674531-19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27FF1"/>
    <w:rsid w:val="00021A47"/>
    <w:rsid w:val="00041013"/>
    <w:rsid w:val="00044535"/>
    <w:rsid w:val="0008113D"/>
    <w:rsid w:val="000D25A3"/>
    <w:rsid w:val="000F28FB"/>
    <w:rsid w:val="00111EC0"/>
    <w:rsid w:val="001536C9"/>
    <w:rsid w:val="001759E2"/>
    <w:rsid w:val="0018678E"/>
    <w:rsid w:val="001A3CE8"/>
    <w:rsid w:val="001A4662"/>
    <w:rsid w:val="001D5489"/>
    <w:rsid w:val="001D6D3C"/>
    <w:rsid w:val="00276B24"/>
    <w:rsid w:val="00280676"/>
    <w:rsid w:val="002919B4"/>
    <w:rsid w:val="00292FCA"/>
    <w:rsid w:val="002E3EDE"/>
    <w:rsid w:val="0033165D"/>
    <w:rsid w:val="00343B16"/>
    <w:rsid w:val="00387248"/>
    <w:rsid w:val="0039215A"/>
    <w:rsid w:val="00393E82"/>
    <w:rsid w:val="003B5C32"/>
    <w:rsid w:val="003E07A1"/>
    <w:rsid w:val="003F273A"/>
    <w:rsid w:val="00411104"/>
    <w:rsid w:val="004121E3"/>
    <w:rsid w:val="00413771"/>
    <w:rsid w:val="00416DF5"/>
    <w:rsid w:val="004451CE"/>
    <w:rsid w:val="00446393"/>
    <w:rsid w:val="00451C2F"/>
    <w:rsid w:val="00485034"/>
    <w:rsid w:val="004B7181"/>
    <w:rsid w:val="004F33F1"/>
    <w:rsid w:val="00527FF1"/>
    <w:rsid w:val="0055147F"/>
    <w:rsid w:val="005E107F"/>
    <w:rsid w:val="005E439D"/>
    <w:rsid w:val="006308BA"/>
    <w:rsid w:val="0063439A"/>
    <w:rsid w:val="00641215"/>
    <w:rsid w:val="006421C7"/>
    <w:rsid w:val="00662DD9"/>
    <w:rsid w:val="00685A91"/>
    <w:rsid w:val="006962CA"/>
    <w:rsid w:val="006A350E"/>
    <w:rsid w:val="006A3FE8"/>
    <w:rsid w:val="006A65DA"/>
    <w:rsid w:val="006F2565"/>
    <w:rsid w:val="007058A2"/>
    <w:rsid w:val="00757D52"/>
    <w:rsid w:val="00765BDF"/>
    <w:rsid w:val="00792922"/>
    <w:rsid w:val="007B3A2B"/>
    <w:rsid w:val="007D5BD7"/>
    <w:rsid w:val="008A084D"/>
    <w:rsid w:val="008D11BF"/>
    <w:rsid w:val="008D1D56"/>
    <w:rsid w:val="00906874"/>
    <w:rsid w:val="00936F0E"/>
    <w:rsid w:val="00942E78"/>
    <w:rsid w:val="009C1A99"/>
    <w:rsid w:val="009E0D26"/>
    <w:rsid w:val="00A0195B"/>
    <w:rsid w:val="00A051EC"/>
    <w:rsid w:val="00A06BCC"/>
    <w:rsid w:val="00A130C3"/>
    <w:rsid w:val="00A277E1"/>
    <w:rsid w:val="00A5191A"/>
    <w:rsid w:val="00A87D11"/>
    <w:rsid w:val="00A909D8"/>
    <w:rsid w:val="00AC1D19"/>
    <w:rsid w:val="00AC4CC2"/>
    <w:rsid w:val="00AE2CB0"/>
    <w:rsid w:val="00B077A4"/>
    <w:rsid w:val="00B514B5"/>
    <w:rsid w:val="00B95CC0"/>
    <w:rsid w:val="00BA6466"/>
    <w:rsid w:val="00BB7800"/>
    <w:rsid w:val="00BE0CA1"/>
    <w:rsid w:val="00BF1835"/>
    <w:rsid w:val="00C26E0D"/>
    <w:rsid w:val="00C26E4D"/>
    <w:rsid w:val="00C311ED"/>
    <w:rsid w:val="00C312B9"/>
    <w:rsid w:val="00C679D7"/>
    <w:rsid w:val="00CB018B"/>
    <w:rsid w:val="00CB73BE"/>
    <w:rsid w:val="00CF19EC"/>
    <w:rsid w:val="00D2673E"/>
    <w:rsid w:val="00D363D0"/>
    <w:rsid w:val="00D71E8A"/>
    <w:rsid w:val="00D87E95"/>
    <w:rsid w:val="00D94BC6"/>
    <w:rsid w:val="00DB13B0"/>
    <w:rsid w:val="00DE55AF"/>
    <w:rsid w:val="00E31721"/>
    <w:rsid w:val="00E40CCF"/>
    <w:rsid w:val="00EB1F4D"/>
    <w:rsid w:val="00EE22FB"/>
    <w:rsid w:val="00F1507B"/>
    <w:rsid w:val="00F4314F"/>
    <w:rsid w:val="00FC7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EF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uiPriority w:val="99"/>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CommentReference">
    <w:name w:val="annotation reference"/>
    <w:basedOn w:val="DefaultParagraphFont"/>
    <w:uiPriority w:val="99"/>
    <w:semiHidden/>
    <w:unhideWhenUsed/>
    <w:rsid w:val="00AE2CB0"/>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uiPriority w:val="99"/>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CommentReference">
    <w:name w:val="annotation reference"/>
    <w:basedOn w:val="DefaultParagraphFont"/>
    <w:uiPriority w:val="99"/>
    <w:semiHidden/>
    <w:unhideWhenUsed/>
    <w:rsid w:val="00AE2C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69DDD55D5F24D850F5FA0C17D7B17"/>
        <w:category>
          <w:name w:val="General"/>
          <w:gallery w:val="placeholder"/>
        </w:category>
        <w:types>
          <w:type w:val="bbPlcHdr"/>
        </w:types>
        <w:behaviors>
          <w:behavior w:val="content"/>
        </w:behaviors>
        <w:guid w:val="{004828A3-BFB4-7941-AD1B-2EB64178B527}"/>
      </w:docPartPr>
      <w:docPartBody>
        <w:p w:rsidR="006B08E1" w:rsidRDefault="006B08E1">
          <w:pPr>
            <w:pStyle w:val="D4C69DDD55D5F24D850F5FA0C17D7B1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0C88B74CC8B844A446CE5F50711A71"/>
        <w:category>
          <w:name w:val="General"/>
          <w:gallery w:val="placeholder"/>
        </w:category>
        <w:types>
          <w:type w:val="bbPlcHdr"/>
        </w:types>
        <w:behaviors>
          <w:behavior w:val="content"/>
        </w:behaviors>
        <w:guid w:val="{BEC4E5A1-13C9-2742-A782-BC2F097E3D0E}"/>
      </w:docPartPr>
      <w:docPartBody>
        <w:p w:rsidR="006B08E1" w:rsidRDefault="006B08E1">
          <w:pPr>
            <w:pStyle w:val="D10C88B74CC8B844A446CE5F50711A71"/>
          </w:pPr>
          <w:r>
            <w:t>Lorem ipsum dolor</w:t>
          </w:r>
        </w:p>
      </w:docPartBody>
    </w:docPart>
    <w:docPart>
      <w:docPartPr>
        <w:name w:val="D43EA67E2CD29546A80FD0BC570E2FD5"/>
        <w:category>
          <w:name w:val="General"/>
          <w:gallery w:val="placeholder"/>
        </w:category>
        <w:types>
          <w:type w:val="bbPlcHdr"/>
        </w:types>
        <w:behaviors>
          <w:behavior w:val="content"/>
        </w:behaviors>
        <w:guid w:val="{76E9BD25-FF37-C844-9F4D-60A64786A5ED}"/>
      </w:docPartPr>
      <w:docPartBody>
        <w:p w:rsidR="006B08E1" w:rsidRDefault="006B08E1">
          <w:pPr>
            <w:pStyle w:val="D43EA67E2CD29546A80FD0BC570E2FD5"/>
          </w:pPr>
          <w:r>
            <w:t>Etiam cursus suscipit enim. Nulla facilisi. Integer eleifend diam eu diam. Donec dapibus enim sollicitudin nulla. Nam hendrerit. Nunc id nisi. Curabitur sed neque. Pellentesque placerat consequat pede.</w:t>
          </w:r>
        </w:p>
      </w:docPartBody>
    </w:docPart>
    <w:docPart>
      <w:docPartPr>
        <w:name w:val="5753AB0E764C684AA35056EB3C87342B"/>
        <w:category>
          <w:name w:val="General"/>
          <w:gallery w:val="placeholder"/>
        </w:category>
        <w:types>
          <w:type w:val="bbPlcHdr"/>
        </w:types>
        <w:behaviors>
          <w:behavior w:val="content"/>
        </w:behaviors>
        <w:guid w:val="{3D95483E-715C-9C46-92BA-5A65D3B18473}"/>
      </w:docPartPr>
      <w:docPartBody>
        <w:p w:rsidR="006B08E1" w:rsidRDefault="006B08E1">
          <w:pPr>
            <w:pStyle w:val="5753AB0E764C684AA35056EB3C87342B"/>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8E1"/>
    <w:rsid w:val="0012127D"/>
    <w:rsid w:val="003D1960"/>
    <w:rsid w:val="004C38C8"/>
    <w:rsid w:val="006B08E1"/>
    <w:rsid w:val="00AB6A88"/>
    <w:rsid w:val="00C92976"/>
    <w:rsid w:val="00CA3EA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D4C69DDD55D5F24D850F5FA0C17D7B17">
    <w:name w:val="D4C69DDD55D5F24D850F5FA0C17D7B17"/>
  </w:style>
  <w:style w:type="paragraph" w:customStyle="1" w:styleId="D10C88B74CC8B844A446CE5F50711A71">
    <w:name w:val="D10C88B74CC8B844A446CE5F50711A71"/>
  </w:style>
  <w:style w:type="paragraph" w:customStyle="1" w:styleId="D43EA67E2CD29546A80FD0BC570E2FD5">
    <w:name w:val="D43EA67E2CD29546A80FD0BC570E2FD5"/>
  </w:style>
  <w:style w:type="paragraph" w:customStyle="1" w:styleId="73CCD0F63B357B4FA97A8537A7DE1613">
    <w:name w:val="73CCD0F63B357B4FA97A8537A7DE1613"/>
  </w:style>
  <w:style w:type="paragraph" w:customStyle="1" w:styleId="99716DB4AF59CB459CB22C2721F14864">
    <w:name w:val="99716DB4AF59CB459CB22C2721F14864"/>
  </w:style>
  <w:style w:type="paragraph" w:customStyle="1" w:styleId="47CC025D13B18146ADCBD4AFE9B13DB4">
    <w:name w:val="47CC025D13B18146ADCBD4AFE9B13DB4"/>
  </w:style>
  <w:style w:type="paragraph" w:customStyle="1" w:styleId="6A2BE79853751346863EDBD67A0D8E7E">
    <w:name w:val="6A2BE79853751346863EDBD67A0D8E7E"/>
  </w:style>
  <w:style w:type="paragraph" w:customStyle="1" w:styleId="DF9689F5CF39984B86A9CD3BD1A39A98">
    <w:name w:val="DF9689F5CF39984B86A9CD3BD1A39A98"/>
  </w:style>
  <w:style w:type="paragraph" w:customStyle="1" w:styleId="5753AB0E764C684AA35056EB3C87342B">
    <w:name w:val="5753AB0E764C684AA35056EB3C87342B"/>
  </w:style>
  <w:style w:type="paragraph" w:customStyle="1" w:styleId="334E769DA54ABA4BA9D4DB06BB0FC45F">
    <w:name w:val="334E769DA54ABA4BA9D4DB06BB0FC45F"/>
  </w:style>
  <w:style w:type="paragraph" w:customStyle="1" w:styleId="BA343D5B83C8E24382C4B3FD8C87D509">
    <w:name w:val="BA343D5B83C8E24382C4B3FD8C87D509"/>
  </w:style>
  <w:style w:type="paragraph" w:customStyle="1" w:styleId="147005DC7F9C67409F1B4FEFD757B9D8">
    <w:name w:val="147005DC7F9C67409F1B4FEFD757B9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D4C69DDD55D5F24D850F5FA0C17D7B17">
    <w:name w:val="D4C69DDD55D5F24D850F5FA0C17D7B17"/>
  </w:style>
  <w:style w:type="paragraph" w:customStyle="1" w:styleId="D10C88B74CC8B844A446CE5F50711A71">
    <w:name w:val="D10C88B74CC8B844A446CE5F50711A71"/>
  </w:style>
  <w:style w:type="paragraph" w:customStyle="1" w:styleId="D43EA67E2CD29546A80FD0BC570E2FD5">
    <w:name w:val="D43EA67E2CD29546A80FD0BC570E2FD5"/>
  </w:style>
  <w:style w:type="paragraph" w:customStyle="1" w:styleId="73CCD0F63B357B4FA97A8537A7DE1613">
    <w:name w:val="73CCD0F63B357B4FA97A8537A7DE1613"/>
  </w:style>
  <w:style w:type="paragraph" w:customStyle="1" w:styleId="99716DB4AF59CB459CB22C2721F14864">
    <w:name w:val="99716DB4AF59CB459CB22C2721F14864"/>
  </w:style>
  <w:style w:type="paragraph" w:customStyle="1" w:styleId="47CC025D13B18146ADCBD4AFE9B13DB4">
    <w:name w:val="47CC025D13B18146ADCBD4AFE9B13DB4"/>
  </w:style>
  <w:style w:type="paragraph" w:customStyle="1" w:styleId="6A2BE79853751346863EDBD67A0D8E7E">
    <w:name w:val="6A2BE79853751346863EDBD67A0D8E7E"/>
  </w:style>
  <w:style w:type="paragraph" w:customStyle="1" w:styleId="DF9689F5CF39984B86A9CD3BD1A39A98">
    <w:name w:val="DF9689F5CF39984B86A9CD3BD1A39A98"/>
  </w:style>
  <w:style w:type="paragraph" w:customStyle="1" w:styleId="5753AB0E764C684AA35056EB3C87342B">
    <w:name w:val="5753AB0E764C684AA35056EB3C87342B"/>
  </w:style>
  <w:style w:type="paragraph" w:customStyle="1" w:styleId="334E769DA54ABA4BA9D4DB06BB0FC45F">
    <w:name w:val="334E769DA54ABA4BA9D4DB06BB0FC45F"/>
  </w:style>
  <w:style w:type="paragraph" w:customStyle="1" w:styleId="BA343D5B83C8E24382C4B3FD8C87D509">
    <w:name w:val="BA343D5B83C8E24382C4B3FD8C87D509"/>
  </w:style>
  <w:style w:type="paragraph" w:customStyle="1" w:styleId="147005DC7F9C67409F1B4FEFD757B9D8">
    <w:name w:val="147005DC7F9C67409F1B4FEFD757B9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95F9-5547-1C4E-807B-96373E3C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981</Words>
  <Characters>5593</Characters>
  <Application>Microsoft Macintosh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6561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BF</dc:creator>
  <cp:keywords/>
  <dc:description/>
  <cp:lastModifiedBy>Berta BF</cp:lastModifiedBy>
  <cp:revision>27</cp:revision>
  <dcterms:created xsi:type="dcterms:W3CDTF">2017-11-19T17:41:00Z</dcterms:created>
  <dcterms:modified xsi:type="dcterms:W3CDTF">2017-12-03T22:25:00Z</dcterms:modified>
  <cp:category/>
</cp:coreProperties>
</file>